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FB7" w:rsidRPr="009E6D0B" w:rsidRDefault="000B1EE4" w:rsidP="0030596D">
      <w:pPr>
        <w:pStyle w:val="H1NONCONTENT"/>
      </w:pPr>
      <w:bookmarkStart w:id="0" w:name="_Toc282515512"/>
      <w:r>
        <w:t>Contents</w:t>
      </w:r>
      <w:bookmarkEnd w:id="0"/>
    </w:p>
    <w:p w:rsidR="007F78DD" w:rsidRDefault="004D541B">
      <w:pPr>
        <w:pStyle w:val="TOC1"/>
        <w:tabs>
          <w:tab w:val="right" w:leader="dot" w:pos="9061"/>
        </w:tabs>
        <w:rPr>
          <w:rFonts w:asciiTheme="minorHAnsi" w:eastAsiaTheme="minorEastAsia" w:hAnsiTheme="minorHAnsi" w:cstheme="minorBidi"/>
          <w:sz w:val="22"/>
          <w:szCs w:val="22"/>
        </w:rPr>
      </w:pPr>
      <w:r w:rsidRPr="009E6D0B">
        <w:fldChar w:fldCharType="begin"/>
      </w:r>
      <w:r w:rsidR="000D2698" w:rsidRPr="009E6D0B">
        <w:instrText xml:space="preserve"> TOC \h \z \t "H1_CONTENT;1;H1_SECTION;1;H2_SECTION;2;H3_SECTION;3;H4_SECTION;4" </w:instrText>
      </w:r>
      <w:r w:rsidRPr="009E6D0B">
        <w:fldChar w:fldCharType="separate"/>
      </w:r>
      <w:hyperlink w:anchor="_Toc295208168" w:history="1">
        <w:r w:rsidR="007F78DD" w:rsidRPr="00D02D07">
          <w:rPr>
            <w:rStyle w:val="Hyperlink"/>
          </w:rPr>
          <w:t>Introduction</w:t>
        </w:r>
        <w:r w:rsidR="007F78DD">
          <w:rPr>
            <w:webHidden/>
          </w:rPr>
          <w:tab/>
        </w:r>
        <w:r w:rsidR="007F78DD">
          <w:rPr>
            <w:webHidden/>
          </w:rPr>
          <w:fldChar w:fldCharType="begin"/>
        </w:r>
        <w:r w:rsidR="007F78DD">
          <w:rPr>
            <w:webHidden/>
          </w:rPr>
          <w:instrText xml:space="preserve"> PAGEREF _Toc295208168 \h </w:instrText>
        </w:r>
        <w:r w:rsidR="007F78DD">
          <w:rPr>
            <w:webHidden/>
          </w:rPr>
        </w:r>
        <w:r w:rsidR="007F78DD">
          <w:rPr>
            <w:webHidden/>
          </w:rPr>
          <w:fldChar w:fldCharType="separate"/>
        </w:r>
        <w:r w:rsidR="007F78DD">
          <w:rPr>
            <w:webHidden/>
          </w:rPr>
          <w:t>2</w:t>
        </w:r>
        <w:r w:rsidR="007F78DD">
          <w:rPr>
            <w:webHidden/>
          </w:rPr>
          <w:fldChar w:fldCharType="end"/>
        </w:r>
      </w:hyperlink>
    </w:p>
    <w:p w:rsidR="007F78DD" w:rsidRDefault="007F78DD">
      <w:pPr>
        <w:pStyle w:val="TOC1"/>
        <w:tabs>
          <w:tab w:val="right" w:leader="dot" w:pos="9061"/>
        </w:tabs>
        <w:rPr>
          <w:rFonts w:asciiTheme="minorHAnsi" w:eastAsiaTheme="minorEastAsia" w:hAnsiTheme="minorHAnsi" w:cstheme="minorBidi"/>
          <w:sz w:val="22"/>
          <w:szCs w:val="22"/>
        </w:rPr>
      </w:pPr>
      <w:hyperlink w:anchor="_Toc295208169" w:history="1">
        <w:r w:rsidRPr="00D02D07">
          <w:rPr>
            <w:rStyle w:val="Hyperlink"/>
          </w:rPr>
          <w:t>1. Named Entity Simple Annotator User Manual</w:t>
        </w:r>
        <w:r>
          <w:rPr>
            <w:webHidden/>
          </w:rPr>
          <w:tab/>
        </w:r>
        <w:r>
          <w:rPr>
            <w:webHidden/>
          </w:rPr>
          <w:fldChar w:fldCharType="begin"/>
        </w:r>
        <w:r>
          <w:rPr>
            <w:webHidden/>
          </w:rPr>
          <w:instrText xml:space="preserve"> PAGEREF _Toc295208169 \h </w:instrText>
        </w:r>
        <w:r>
          <w:rPr>
            <w:webHidden/>
          </w:rPr>
        </w:r>
        <w:r>
          <w:rPr>
            <w:webHidden/>
          </w:rPr>
          <w:fldChar w:fldCharType="separate"/>
        </w:r>
        <w:r>
          <w:rPr>
            <w:webHidden/>
          </w:rPr>
          <w:t>3</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70" w:history="1">
        <w:r w:rsidRPr="00D02D07">
          <w:rPr>
            <w:rStyle w:val="Hyperlink"/>
          </w:rPr>
          <w:t>1.1. Annotator Manual</w:t>
        </w:r>
        <w:r>
          <w:rPr>
            <w:webHidden/>
          </w:rPr>
          <w:tab/>
        </w:r>
        <w:r>
          <w:rPr>
            <w:webHidden/>
          </w:rPr>
          <w:fldChar w:fldCharType="begin"/>
        </w:r>
        <w:r>
          <w:rPr>
            <w:webHidden/>
          </w:rPr>
          <w:instrText xml:space="preserve"> PAGEREF _Toc295208170 \h </w:instrText>
        </w:r>
        <w:r>
          <w:rPr>
            <w:webHidden/>
          </w:rPr>
        </w:r>
        <w:r>
          <w:rPr>
            <w:webHidden/>
          </w:rPr>
          <w:fldChar w:fldCharType="separate"/>
        </w:r>
        <w:r>
          <w:rPr>
            <w:webHidden/>
          </w:rPr>
          <w:t>3</w:t>
        </w:r>
        <w:r>
          <w:rPr>
            <w:webHidden/>
          </w:rPr>
          <w:fldChar w:fldCharType="end"/>
        </w:r>
      </w:hyperlink>
    </w:p>
    <w:p w:rsidR="007F78DD" w:rsidRDefault="007F78DD">
      <w:pPr>
        <w:pStyle w:val="TOC3"/>
        <w:tabs>
          <w:tab w:val="right" w:leader="dot" w:pos="9061"/>
        </w:tabs>
        <w:rPr>
          <w:rFonts w:asciiTheme="minorHAnsi" w:eastAsiaTheme="minorEastAsia" w:hAnsiTheme="minorHAnsi" w:cstheme="minorBidi"/>
          <w:sz w:val="22"/>
          <w:szCs w:val="22"/>
        </w:rPr>
      </w:pPr>
      <w:hyperlink w:anchor="_Toc295208171" w:history="1">
        <w:r w:rsidRPr="00D02D07">
          <w:rPr>
            <w:rStyle w:val="Hyperlink"/>
          </w:rPr>
          <w:t>1.1.1. Mark-up borders</w:t>
        </w:r>
        <w:r>
          <w:rPr>
            <w:webHidden/>
          </w:rPr>
          <w:tab/>
        </w:r>
        <w:r>
          <w:rPr>
            <w:webHidden/>
          </w:rPr>
          <w:fldChar w:fldCharType="begin"/>
        </w:r>
        <w:r>
          <w:rPr>
            <w:webHidden/>
          </w:rPr>
          <w:instrText xml:space="preserve"> PAGEREF _Toc295208171 \h </w:instrText>
        </w:r>
        <w:r>
          <w:rPr>
            <w:webHidden/>
          </w:rPr>
        </w:r>
        <w:r>
          <w:rPr>
            <w:webHidden/>
          </w:rPr>
          <w:fldChar w:fldCharType="separate"/>
        </w:r>
        <w:r>
          <w:rPr>
            <w:webHidden/>
          </w:rPr>
          <w:t>5</w:t>
        </w:r>
        <w:r>
          <w:rPr>
            <w:webHidden/>
          </w:rPr>
          <w:fldChar w:fldCharType="end"/>
        </w:r>
      </w:hyperlink>
    </w:p>
    <w:p w:rsidR="007F78DD" w:rsidRDefault="007F78DD">
      <w:pPr>
        <w:pStyle w:val="TOC3"/>
        <w:tabs>
          <w:tab w:val="right" w:leader="dot" w:pos="9061"/>
        </w:tabs>
        <w:rPr>
          <w:rFonts w:asciiTheme="minorHAnsi" w:eastAsiaTheme="minorEastAsia" w:hAnsiTheme="minorHAnsi" w:cstheme="minorBidi"/>
          <w:sz w:val="22"/>
          <w:szCs w:val="22"/>
        </w:rPr>
      </w:pPr>
      <w:hyperlink w:anchor="_Toc295208172" w:history="1">
        <w:r w:rsidRPr="00D02D07">
          <w:rPr>
            <w:rStyle w:val="Hyperlink"/>
          </w:rPr>
          <w:t>1.1.2. Automatic repositioning of mark-up borders</w:t>
        </w:r>
        <w:r>
          <w:rPr>
            <w:webHidden/>
          </w:rPr>
          <w:tab/>
        </w:r>
        <w:r>
          <w:rPr>
            <w:webHidden/>
          </w:rPr>
          <w:fldChar w:fldCharType="begin"/>
        </w:r>
        <w:r>
          <w:rPr>
            <w:webHidden/>
          </w:rPr>
          <w:instrText xml:space="preserve"> PAGEREF _Toc295208172 \h </w:instrText>
        </w:r>
        <w:r>
          <w:rPr>
            <w:webHidden/>
          </w:rPr>
        </w:r>
        <w:r>
          <w:rPr>
            <w:webHidden/>
          </w:rPr>
          <w:fldChar w:fldCharType="separate"/>
        </w:r>
        <w:r>
          <w:rPr>
            <w:webHidden/>
          </w:rPr>
          <w:t>5</w:t>
        </w:r>
        <w:r>
          <w:rPr>
            <w:webHidden/>
          </w:rPr>
          <w:fldChar w:fldCharType="end"/>
        </w:r>
      </w:hyperlink>
    </w:p>
    <w:p w:rsidR="007F78DD" w:rsidRDefault="007F78DD">
      <w:pPr>
        <w:pStyle w:val="TOC3"/>
        <w:tabs>
          <w:tab w:val="right" w:leader="dot" w:pos="9061"/>
        </w:tabs>
        <w:rPr>
          <w:rFonts w:asciiTheme="minorHAnsi" w:eastAsiaTheme="minorEastAsia" w:hAnsiTheme="minorHAnsi" w:cstheme="minorBidi"/>
          <w:sz w:val="22"/>
          <w:szCs w:val="22"/>
        </w:rPr>
      </w:pPr>
      <w:hyperlink w:anchor="_Toc295208173" w:history="1">
        <w:r w:rsidRPr="00D02D07">
          <w:rPr>
            <w:rStyle w:val="Hyperlink"/>
          </w:rPr>
          <w:t>1.1.3. Finishing the mark-up of NE’s</w:t>
        </w:r>
        <w:r>
          <w:rPr>
            <w:webHidden/>
          </w:rPr>
          <w:tab/>
        </w:r>
        <w:r>
          <w:rPr>
            <w:webHidden/>
          </w:rPr>
          <w:fldChar w:fldCharType="begin"/>
        </w:r>
        <w:r>
          <w:rPr>
            <w:webHidden/>
          </w:rPr>
          <w:instrText xml:space="preserve"> PAGEREF _Toc295208173 \h </w:instrText>
        </w:r>
        <w:r>
          <w:rPr>
            <w:webHidden/>
          </w:rPr>
        </w:r>
        <w:r>
          <w:rPr>
            <w:webHidden/>
          </w:rPr>
          <w:fldChar w:fldCharType="separate"/>
        </w:r>
        <w:r>
          <w:rPr>
            <w:webHidden/>
          </w:rPr>
          <w:t>6</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74" w:history="1">
        <w:r w:rsidRPr="00D02D07">
          <w:rPr>
            <w:rStyle w:val="Hyperlink"/>
          </w:rPr>
          <w:t>1.2. Annotator – Disambiguator Manual</w:t>
        </w:r>
        <w:r>
          <w:rPr>
            <w:webHidden/>
          </w:rPr>
          <w:tab/>
        </w:r>
        <w:r>
          <w:rPr>
            <w:webHidden/>
          </w:rPr>
          <w:fldChar w:fldCharType="begin"/>
        </w:r>
        <w:r>
          <w:rPr>
            <w:webHidden/>
          </w:rPr>
          <w:instrText xml:space="preserve"> PAGEREF _Toc295208174 \h </w:instrText>
        </w:r>
        <w:r>
          <w:rPr>
            <w:webHidden/>
          </w:rPr>
        </w:r>
        <w:r>
          <w:rPr>
            <w:webHidden/>
          </w:rPr>
          <w:fldChar w:fldCharType="separate"/>
        </w:r>
        <w:r>
          <w:rPr>
            <w:webHidden/>
          </w:rPr>
          <w:t>7</w:t>
        </w:r>
        <w:r>
          <w:rPr>
            <w:webHidden/>
          </w:rPr>
          <w:fldChar w:fldCharType="end"/>
        </w:r>
      </w:hyperlink>
    </w:p>
    <w:p w:rsidR="007F78DD" w:rsidRDefault="007F78DD">
      <w:pPr>
        <w:pStyle w:val="TOC1"/>
        <w:tabs>
          <w:tab w:val="right" w:leader="dot" w:pos="9061"/>
        </w:tabs>
        <w:rPr>
          <w:rFonts w:asciiTheme="minorHAnsi" w:eastAsiaTheme="minorEastAsia" w:hAnsiTheme="minorHAnsi" w:cstheme="minorBidi"/>
          <w:sz w:val="22"/>
          <w:szCs w:val="22"/>
        </w:rPr>
      </w:pPr>
      <w:hyperlink w:anchor="_Toc295208175" w:history="1">
        <w:r w:rsidRPr="00D02D07">
          <w:rPr>
            <w:rStyle w:val="Hyperlink"/>
          </w:rPr>
          <w:t>2. NE category mark-up Guidelines</w:t>
        </w:r>
        <w:r>
          <w:rPr>
            <w:webHidden/>
          </w:rPr>
          <w:tab/>
        </w:r>
        <w:r>
          <w:rPr>
            <w:webHidden/>
          </w:rPr>
          <w:fldChar w:fldCharType="begin"/>
        </w:r>
        <w:r>
          <w:rPr>
            <w:webHidden/>
          </w:rPr>
          <w:instrText xml:space="preserve"> PAGEREF _Toc295208175 \h </w:instrText>
        </w:r>
        <w:r>
          <w:rPr>
            <w:webHidden/>
          </w:rPr>
        </w:r>
        <w:r>
          <w:rPr>
            <w:webHidden/>
          </w:rPr>
          <w:fldChar w:fldCharType="separate"/>
        </w:r>
        <w:r>
          <w:rPr>
            <w:webHidden/>
          </w:rPr>
          <w:t>12</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76" w:history="1">
        <w:r w:rsidRPr="00D02D07">
          <w:rPr>
            <w:rStyle w:val="Hyperlink"/>
          </w:rPr>
          <w:t>2.1. Multi-Name and Multi-Modifier Expressions</w:t>
        </w:r>
        <w:r>
          <w:rPr>
            <w:webHidden/>
          </w:rPr>
          <w:tab/>
        </w:r>
        <w:r>
          <w:rPr>
            <w:webHidden/>
          </w:rPr>
          <w:fldChar w:fldCharType="begin"/>
        </w:r>
        <w:r>
          <w:rPr>
            <w:webHidden/>
          </w:rPr>
          <w:instrText xml:space="preserve"> PAGEREF _Toc295208176 \h </w:instrText>
        </w:r>
        <w:r>
          <w:rPr>
            <w:webHidden/>
          </w:rPr>
        </w:r>
        <w:r>
          <w:rPr>
            <w:webHidden/>
          </w:rPr>
          <w:fldChar w:fldCharType="separate"/>
        </w:r>
        <w:r>
          <w:rPr>
            <w:webHidden/>
          </w:rPr>
          <w:t>12</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77" w:history="1">
        <w:r w:rsidRPr="00D02D07">
          <w:rPr>
            <w:rStyle w:val="Hyperlink"/>
          </w:rPr>
          <w:t>2.2. Numeric and Time Expressions</w:t>
        </w:r>
        <w:r>
          <w:rPr>
            <w:webHidden/>
          </w:rPr>
          <w:tab/>
        </w:r>
        <w:r>
          <w:rPr>
            <w:webHidden/>
          </w:rPr>
          <w:fldChar w:fldCharType="begin"/>
        </w:r>
        <w:r>
          <w:rPr>
            <w:webHidden/>
          </w:rPr>
          <w:instrText xml:space="preserve"> PAGEREF _Toc295208177 \h </w:instrText>
        </w:r>
        <w:r>
          <w:rPr>
            <w:webHidden/>
          </w:rPr>
        </w:r>
        <w:r>
          <w:rPr>
            <w:webHidden/>
          </w:rPr>
          <w:fldChar w:fldCharType="separate"/>
        </w:r>
        <w:r>
          <w:rPr>
            <w:webHidden/>
          </w:rPr>
          <w:t>12</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78" w:history="1">
        <w:r w:rsidRPr="00D02D07">
          <w:rPr>
            <w:rStyle w:val="Hyperlink"/>
          </w:rPr>
          <w:t>2.3. Nested expressions</w:t>
        </w:r>
        <w:r>
          <w:rPr>
            <w:webHidden/>
          </w:rPr>
          <w:tab/>
        </w:r>
        <w:r>
          <w:rPr>
            <w:webHidden/>
          </w:rPr>
          <w:fldChar w:fldCharType="begin"/>
        </w:r>
        <w:r>
          <w:rPr>
            <w:webHidden/>
          </w:rPr>
          <w:instrText xml:space="preserve"> PAGEREF _Toc295208178 \h </w:instrText>
        </w:r>
        <w:r>
          <w:rPr>
            <w:webHidden/>
          </w:rPr>
        </w:r>
        <w:r>
          <w:rPr>
            <w:webHidden/>
          </w:rPr>
          <w:fldChar w:fldCharType="separate"/>
        </w:r>
        <w:r>
          <w:rPr>
            <w:webHidden/>
          </w:rPr>
          <w:t>12</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79" w:history="1">
        <w:r w:rsidRPr="00D02D07">
          <w:rPr>
            <w:rStyle w:val="Hyperlink"/>
          </w:rPr>
          <w:t>2.4. Entity-Expressions that Modify Non-entities</w:t>
        </w:r>
        <w:r>
          <w:rPr>
            <w:webHidden/>
          </w:rPr>
          <w:tab/>
        </w:r>
        <w:r>
          <w:rPr>
            <w:webHidden/>
          </w:rPr>
          <w:fldChar w:fldCharType="begin"/>
        </w:r>
        <w:r>
          <w:rPr>
            <w:webHidden/>
          </w:rPr>
          <w:instrText xml:space="preserve"> PAGEREF _Toc295208179 \h </w:instrText>
        </w:r>
        <w:r>
          <w:rPr>
            <w:webHidden/>
          </w:rPr>
        </w:r>
        <w:r>
          <w:rPr>
            <w:webHidden/>
          </w:rPr>
          <w:fldChar w:fldCharType="separate"/>
        </w:r>
        <w:r>
          <w:rPr>
            <w:webHidden/>
          </w:rPr>
          <w:t>12</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80" w:history="1">
        <w:r w:rsidRPr="00D02D07">
          <w:rPr>
            <w:rStyle w:val="Hyperlink"/>
          </w:rPr>
          <w:t>2.5. Entity-Expressions that "Possess" Other Entity-Expressions</w:t>
        </w:r>
        <w:r>
          <w:rPr>
            <w:webHidden/>
          </w:rPr>
          <w:tab/>
        </w:r>
        <w:r>
          <w:rPr>
            <w:webHidden/>
          </w:rPr>
          <w:fldChar w:fldCharType="begin"/>
        </w:r>
        <w:r>
          <w:rPr>
            <w:webHidden/>
          </w:rPr>
          <w:instrText xml:space="preserve"> PAGEREF _Toc295208180 \h </w:instrText>
        </w:r>
        <w:r>
          <w:rPr>
            <w:webHidden/>
          </w:rPr>
        </w:r>
        <w:r>
          <w:rPr>
            <w:webHidden/>
          </w:rPr>
          <w:fldChar w:fldCharType="separate"/>
        </w:r>
        <w:r>
          <w:rPr>
            <w:webHidden/>
          </w:rPr>
          <w:t>13</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81" w:history="1">
        <w:r w:rsidRPr="00D02D07">
          <w:rPr>
            <w:rStyle w:val="Hyperlink"/>
          </w:rPr>
          <w:t>2.6. Quotation Mark Mark-up</w:t>
        </w:r>
        <w:r>
          <w:rPr>
            <w:webHidden/>
          </w:rPr>
          <w:tab/>
        </w:r>
        <w:r>
          <w:rPr>
            <w:webHidden/>
          </w:rPr>
          <w:fldChar w:fldCharType="begin"/>
        </w:r>
        <w:r>
          <w:rPr>
            <w:webHidden/>
          </w:rPr>
          <w:instrText xml:space="preserve"> PAGEREF _Toc295208181 \h </w:instrText>
        </w:r>
        <w:r>
          <w:rPr>
            <w:webHidden/>
          </w:rPr>
        </w:r>
        <w:r>
          <w:rPr>
            <w:webHidden/>
          </w:rPr>
          <w:fldChar w:fldCharType="separate"/>
        </w:r>
        <w:r>
          <w:rPr>
            <w:webHidden/>
          </w:rPr>
          <w:t>13</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82" w:history="1">
        <w:r w:rsidRPr="00D02D07">
          <w:rPr>
            <w:rStyle w:val="Hyperlink"/>
          </w:rPr>
          <w:t>2.7. Specific Cases for Organizations</w:t>
        </w:r>
        <w:r>
          <w:rPr>
            <w:webHidden/>
          </w:rPr>
          <w:tab/>
        </w:r>
        <w:r>
          <w:rPr>
            <w:webHidden/>
          </w:rPr>
          <w:fldChar w:fldCharType="begin"/>
        </w:r>
        <w:r>
          <w:rPr>
            <w:webHidden/>
          </w:rPr>
          <w:instrText xml:space="preserve"> PAGEREF _Toc295208182 \h </w:instrText>
        </w:r>
        <w:r>
          <w:rPr>
            <w:webHidden/>
          </w:rPr>
        </w:r>
        <w:r>
          <w:rPr>
            <w:webHidden/>
          </w:rPr>
          <w:fldChar w:fldCharType="separate"/>
        </w:r>
        <w:r>
          <w:rPr>
            <w:webHidden/>
          </w:rPr>
          <w:t>13</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83" w:history="1">
        <w:r w:rsidRPr="00D02D07">
          <w:rPr>
            <w:rStyle w:val="Hyperlink"/>
          </w:rPr>
          <w:t>2.8. Specific Cases for Products</w:t>
        </w:r>
        <w:r>
          <w:rPr>
            <w:webHidden/>
          </w:rPr>
          <w:tab/>
        </w:r>
        <w:r>
          <w:rPr>
            <w:webHidden/>
          </w:rPr>
          <w:fldChar w:fldCharType="begin"/>
        </w:r>
        <w:r>
          <w:rPr>
            <w:webHidden/>
          </w:rPr>
          <w:instrText xml:space="preserve"> PAGEREF _Toc295208183 \h </w:instrText>
        </w:r>
        <w:r>
          <w:rPr>
            <w:webHidden/>
          </w:rPr>
        </w:r>
        <w:r>
          <w:rPr>
            <w:webHidden/>
          </w:rPr>
          <w:fldChar w:fldCharType="separate"/>
        </w:r>
        <w:r>
          <w:rPr>
            <w:webHidden/>
          </w:rPr>
          <w:t>14</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84" w:history="1">
        <w:r w:rsidRPr="00D02D07">
          <w:rPr>
            <w:rStyle w:val="Hyperlink"/>
          </w:rPr>
          <w:t>2.9. Specific Cases for Locations</w:t>
        </w:r>
        <w:r>
          <w:rPr>
            <w:webHidden/>
          </w:rPr>
          <w:tab/>
        </w:r>
        <w:r>
          <w:rPr>
            <w:webHidden/>
          </w:rPr>
          <w:fldChar w:fldCharType="begin"/>
        </w:r>
        <w:r>
          <w:rPr>
            <w:webHidden/>
          </w:rPr>
          <w:instrText xml:space="preserve"> PAGEREF _Toc295208184 \h </w:instrText>
        </w:r>
        <w:r>
          <w:rPr>
            <w:webHidden/>
          </w:rPr>
        </w:r>
        <w:r>
          <w:rPr>
            <w:webHidden/>
          </w:rPr>
          <w:fldChar w:fldCharType="separate"/>
        </w:r>
        <w:r>
          <w:rPr>
            <w:webHidden/>
          </w:rPr>
          <w:t>15</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85" w:history="1">
        <w:r w:rsidRPr="00D02D07">
          <w:rPr>
            <w:rStyle w:val="Hyperlink"/>
          </w:rPr>
          <w:t>2.10. Specific Cases for Persons</w:t>
        </w:r>
        <w:r>
          <w:rPr>
            <w:webHidden/>
          </w:rPr>
          <w:tab/>
        </w:r>
        <w:r>
          <w:rPr>
            <w:webHidden/>
          </w:rPr>
          <w:fldChar w:fldCharType="begin"/>
        </w:r>
        <w:r>
          <w:rPr>
            <w:webHidden/>
          </w:rPr>
          <w:instrText xml:space="preserve"> PAGEREF _Toc295208185 \h </w:instrText>
        </w:r>
        <w:r>
          <w:rPr>
            <w:webHidden/>
          </w:rPr>
        </w:r>
        <w:r>
          <w:rPr>
            <w:webHidden/>
          </w:rPr>
          <w:fldChar w:fldCharType="separate"/>
        </w:r>
        <w:r>
          <w:rPr>
            <w:webHidden/>
          </w:rPr>
          <w:t>16</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86" w:history="1">
        <w:r w:rsidRPr="00D02D07">
          <w:rPr>
            <w:rStyle w:val="Hyperlink"/>
          </w:rPr>
          <w:t>2.11. Specific Cases for Date and Time</w:t>
        </w:r>
        <w:r>
          <w:rPr>
            <w:webHidden/>
          </w:rPr>
          <w:tab/>
        </w:r>
        <w:r>
          <w:rPr>
            <w:webHidden/>
          </w:rPr>
          <w:fldChar w:fldCharType="begin"/>
        </w:r>
        <w:r>
          <w:rPr>
            <w:webHidden/>
          </w:rPr>
          <w:instrText xml:space="preserve"> PAGEREF _Toc295208186 \h </w:instrText>
        </w:r>
        <w:r>
          <w:rPr>
            <w:webHidden/>
          </w:rPr>
        </w:r>
        <w:r>
          <w:rPr>
            <w:webHidden/>
          </w:rPr>
          <w:fldChar w:fldCharType="separate"/>
        </w:r>
        <w:r>
          <w:rPr>
            <w:webHidden/>
          </w:rPr>
          <w:t>17</w:t>
        </w:r>
        <w:r>
          <w:rPr>
            <w:webHidden/>
          </w:rPr>
          <w:fldChar w:fldCharType="end"/>
        </w:r>
      </w:hyperlink>
    </w:p>
    <w:p w:rsidR="007F78DD" w:rsidRDefault="007F78DD">
      <w:pPr>
        <w:pStyle w:val="TOC2"/>
        <w:tabs>
          <w:tab w:val="right" w:leader="dot" w:pos="9061"/>
        </w:tabs>
        <w:rPr>
          <w:rFonts w:asciiTheme="minorHAnsi" w:eastAsiaTheme="minorEastAsia" w:hAnsiTheme="minorHAnsi" w:cstheme="minorBidi"/>
          <w:sz w:val="22"/>
          <w:szCs w:val="22"/>
        </w:rPr>
      </w:pPr>
      <w:hyperlink w:anchor="_Toc295208187" w:history="1">
        <w:r w:rsidRPr="00D02D07">
          <w:rPr>
            <w:rStyle w:val="Hyperlink"/>
          </w:rPr>
          <w:t>2.12. Specific cases for Money, Percent and Quantity</w:t>
        </w:r>
        <w:r>
          <w:rPr>
            <w:webHidden/>
          </w:rPr>
          <w:tab/>
        </w:r>
        <w:r>
          <w:rPr>
            <w:webHidden/>
          </w:rPr>
          <w:fldChar w:fldCharType="begin"/>
        </w:r>
        <w:r>
          <w:rPr>
            <w:webHidden/>
          </w:rPr>
          <w:instrText xml:space="preserve"> PAGEREF _Toc295208187 \h </w:instrText>
        </w:r>
        <w:r>
          <w:rPr>
            <w:webHidden/>
          </w:rPr>
        </w:r>
        <w:r>
          <w:rPr>
            <w:webHidden/>
          </w:rPr>
          <w:fldChar w:fldCharType="separate"/>
        </w:r>
        <w:r>
          <w:rPr>
            <w:webHidden/>
          </w:rPr>
          <w:t>19</w:t>
        </w:r>
        <w:r>
          <w:rPr>
            <w:webHidden/>
          </w:rPr>
          <w:fldChar w:fldCharType="end"/>
        </w:r>
      </w:hyperlink>
    </w:p>
    <w:p w:rsidR="002F60C9" w:rsidRPr="009E6D0B" w:rsidRDefault="004D541B" w:rsidP="00D91153">
      <w:pPr>
        <w:pStyle w:val="PARAGRAPH"/>
      </w:pPr>
      <w:r w:rsidRPr="009E6D0B">
        <w:fldChar w:fldCharType="end"/>
      </w:r>
    </w:p>
    <w:p w:rsidR="008F5FB7" w:rsidRPr="009E6D0B" w:rsidRDefault="008F5FB7" w:rsidP="00D91153">
      <w:pPr>
        <w:pStyle w:val="H1CONTENT"/>
      </w:pPr>
      <w:r w:rsidRPr="009E6D0B">
        <w:br w:type="page"/>
      </w:r>
      <w:bookmarkStart w:id="1" w:name="_Toc282515514"/>
      <w:bookmarkStart w:id="2" w:name="_Toc295208168"/>
      <w:r w:rsidR="000B1EE4">
        <w:lastRenderedPageBreak/>
        <w:t>Introduction</w:t>
      </w:r>
      <w:bookmarkEnd w:id="1"/>
      <w:bookmarkEnd w:id="2"/>
    </w:p>
    <w:p w:rsidR="00094F97" w:rsidRDefault="000511BB" w:rsidP="00CE299D">
      <w:pPr>
        <w:pStyle w:val="PARAGRAPH"/>
      </w:pPr>
      <w:r>
        <w:t>The d</w:t>
      </w:r>
      <w:r w:rsidR="004E6886">
        <w:t>o</w:t>
      </w:r>
      <w:r w:rsidR="000B1EE4">
        <w:t>cument</w:t>
      </w:r>
      <w:r w:rsidR="004E6886">
        <w:t xml:space="preserve"> „</w:t>
      </w:r>
      <w:fldSimple w:instr=" TITLE   \* MERGEFORMAT ">
        <w:r w:rsidR="007F78DD">
          <w:t>NE Markup Guidelines</w:t>
        </w:r>
      </w:fldSimple>
      <w:r w:rsidR="004E6886">
        <w:t xml:space="preserve">” </w:t>
      </w:r>
      <w:r>
        <w:t xml:space="preserve">is created in order to specify Named Entity (NE) mark-up guidelines using the tool </w:t>
      </w:r>
      <w:r w:rsidR="004B7D2A">
        <w:t>“</w:t>
      </w:r>
      <w:r w:rsidR="0082158D" w:rsidRPr="004B7D2A">
        <w:rPr>
          <w:b/>
          <w:i/>
        </w:rPr>
        <w:t>NESimpleAnnotator</w:t>
      </w:r>
      <w:r w:rsidR="004B7D2A">
        <w:rPr>
          <w:b/>
          <w:i/>
        </w:rPr>
        <w:t>.exe</w:t>
      </w:r>
      <w:r w:rsidR="004B7D2A" w:rsidRPr="004B7D2A">
        <w:t>”</w:t>
      </w:r>
      <w:r w:rsidR="0082158D">
        <w:t>. The guidelines specify how to process ambiguous or arguable NE border situations, in order to achieve identical mark-up results by all participating annotators.</w:t>
      </w:r>
      <w:r w:rsidR="00762673">
        <w:t xml:space="preserve"> The document is intended for Estonian, Latvian and Lithuanian languages, but it can be used for any other language (which characters are supported by UTF-8) as well. The document features refined samples and explanations from the MUC-7 Named Entity task, as well as some examples in Latvian.</w:t>
      </w:r>
    </w:p>
    <w:p w:rsidR="004E6886" w:rsidRDefault="004E6886" w:rsidP="00CE299D">
      <w:pPr>
        <w:pStyle w:val="PARAGRAPH"/>
      </w:pPr>
    </w:p>
    <w:p w:rsidR="004E6886" w:rsidRDefault="004E6886" w:rsidP="003B75E0">
      <w:pPr>
        <w:pStyle w:val="H1SECTION"/>
      </w:pPr>
      <w:r>
        <w:br w:type="page"/>
      </w:r>
      <w:bookmarkStart w:id="3" w:name="_Toc295208169"/>
      <w:r w:rsidR="0094515B">
        <w:lastRenderedPageBreak/>
        <w:t>Named Entity Simple Annotator User Manual</w:t>
      </w:r>
      <w:bookmarkEnd w:id="3"/>
    </w:p>
    <w:p w:rsidR="00A92B33" w:rsidRDefault="0094515B" w:rsidP="00E549E4">
      <w:pPr>
        <w:pStyle w:val="H2SECTION"/>
      </w:pPr>
      <w:bookmarkStart w:id="4" w:name="_Ref291597480"/>
      <w:bookmarkStart w:id="5" w:name="_Toc295208170"/>
      <w:r>
        <w:t>Annotator Manual</w:t>
      </w:r>
      <w:bookmarkEnd w:id="4"/>
      <w:bookmarkEnd w:id="5"/>
    </w:p>
    <w:p w:rsidR="00E549E4" w:rsidRDefault="00E549E4" w:rsidP="00A92B33">
      <w:pPr>
        <w:pStyle w:val="PARAGRAPH"/>
      </w:pPr>
      <w:r>
        <w:t>In order to mark a NE corpus, the user has to</w:t>
      </w:r>
      <w:r w:rsidR="00097F77">
        <w:t xml:space="preserve"> </w:t>
      </w:r>
      <w:r w:rsidR="00097F77" w:rsidRPr="00097F77">
        <w:rPr>
          <w:b/>
        </w:rPr>
        <w:t xml:space="preserve">get acquainted with the mark-up guidelines from the section </w:t>
      </w:r>
      <w:r w:rsidR="00097F77" w:rsidRPr="00097F77">
        <w:rPr>
          <w:b/>
        </w:rPr>
        <w:fldChar w:fldCharType="begin"/>
      </w:r>
      <w:r w:rsidR="00097F77" w:rsidRPr="00097F77">
        <w:rPr>
          <w:b/>
        </w:rPr>
        <w:instrText xml:space="preserve"> REF _Ref291598641 \r \h </w:instrText>
      </w:r>
      <w:r w:rsidR="00097F77">
        <w:rPr>
          <w:b/>
        </w:rPr>
        <w:instrText xml:space="preserve"> \* MERGEFORMAT </w:instrText>
      </w:r>
      <w:r w:rsidR="00097F77" w:rsidRPr="00097F77">
        <w:rPr>
          <w:b/>
        </w:rPr>
      </w:r>
      <w:r w:rsidR="00097F77" w:rsidRPr="00097F77">
        <w:rPr>
          <w:b/>
        </w:rPr>
        <w:fldChar w:fldCharType="separate"/>
      </w:r>
      <w:r w:rsidR="007F78DD">
        <w:rPr>
          <w:b/>
        </w:rPr>
        <w:t>2</w:t>
      </w:r>
      <w:r w:rsidR="00097F77" w:rsidRPr="00097F77">
        <w:rPr>
          <w:b/>
        </w:rPr>
        <w:fldChar w:fldCharType="end"/>
      </w:r>
      <w:r w:rsidR="00097F77">
        <w:t xml:space="preserve"> and then</w:t>
      </w:r>
      <w:r>
        <w:t xml:space="preserve"> use the provided tool “</w:t>
      </w:r>
      <w:r w:rsidRPr="004B7D2A">
        <w:rPr>
          <w:i/>
        </w:rPr>
        <w:t>NESimpleAnnotator</w:t>
      </w:r>
      <w:r>
        <w:t xml:space="preserve">”. The NESimpleAnnotator allows a user to read plaintext documents and mark them with nine NE tags (person, location, organization, product, date, time, percent, money and quantity). The application is shown in </w:t>
      </w:r>
      <w:r w:rsidR="004D541B">
        <w:fldChar w:fldCharType="begin"/>
      </w:r>
      <w:r>
        <w:instrText xml:space="preserve"> REF _Ref289960657 \r \h </w:instrText>
      </w:r>
      <w:r w:rsidR="004D541B">
        <w:fldChar w:fldCharType="separate"/>
      </w:r>
      <w:r w:rsidR="007F78DD">
        <w:t>Fig. 1.1.1</w:t>
      </w:r>
      <w:r w:rsidR="004D541B">
        <w:fldChar w:fldCharType="end"/>
      </w:r>
      <w:r>
        <w:t>.</w:t>
      </w:r>
    </w:p>
    <w:p w:rsidR="00E549E4" w:rsidRDefault="00E549E4" w:rsidP="008A0211">
      <w:pPr>
        <w:pStyle w:val="PIMAGE"/>
      </w:pPr>
      <w:r>
        <w:rPr>
          <w:noProof/>
          <w:lang w:val="lv-LV"/>
        </w:rPr>
        <w:drawing>
          <wp:inline distT="0" distB="0" distL="0" distR="0" wp14:anchorId="0993412C" wp14:editId="7137F951">
            <wp:extent cx="5486400" cy="1677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86400" cy="1677670"/>
                    </a:xfrm>
                    <a:prstGeom prst="rect">
                      <a:avLst/>
                    </a:prstGeom>
                  </pic:spPr>
                </pic:pic>
              </a:graphicData>
            </a:graphic>
          </wp:inline>
        </w:drawing>
      </w:r>
    </w:p>
    <w:p w:rsidR="00E549E4" w:rsidRDefault="00E549E4" w:rsidP="00E549E4">
      <w:pPr>
        <w:pStyle w:val="H2IMAGE"/>
      </w:pPr>
      <w:bookmarkStart w:id="6" w:name="_Ref289960657"/>
      <w:r>
        <w:t>NESimpleAnnotator graphical user interface (GUI).</w:t>
      </w:r>
      <w:bookmarkEnd w:id="6"/>
    </w:p>
    <w:p w:rsidR="00E549E4" w:rsidRDefault="00614F9C" w:rsidP="00A92B33">
      <w:pPr>
        <w:pStyle w:val="PARAGRAPH"/>
      </w:pPr>
      <w:r>
        <w:t>To start the mark-up process, the user has to open a plaintext document. This is done by selecting “Open” from the “File” submenu.</w:t>
      </w:r>
    </w:p>
    <w:p w:rsidR="008A0211" w:rsidRDefault="008A0211" w:rsidP="008A0211">
      <w:pPr>
        <w:pStyle w:val="PIMAGE"/>
      </w:pPr>
      <w:r>
        <w:rPr>
          <w:noProof/>
          <w:lang w:val="lv-LV"/>
        </w:rPr>
        <w:drawing>
          <wp:inline distT="0" distB="0" distL="0" distR="0" wp14:anchorId="0B648B72" wp14:editId="2B4640FF">
            <wp:extent cx="1630017" cy="970059"/>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38834" cy="975306"/>
                    </a:xfrm>
                    <a:prstGeom prst="rect">
                      <a:avLst/>
                    </a:prstGeom>
                    <a:noFill/>
                    <a:ln>
                      <a:noFill/>
                    </a:ln>
                  </pic:spPr>
                </pic:pic>
              </a:graphicData>
            </a:graphic>
          </wp:inline>
        </w:drawing>
      </w:r>
    </w:p>
    <w:p w:rsidR="008A0211" w:rsidRDefault="008A0211" w:rsidP="008A0211">
      <w:pPr>
        <w:pStyle w:val="H2IMAGE"/>
      </w:pPr>
      <w:r>
        <w:t>“Open” file submenu option.</w:t>
      </w:r>
    </w:p>
    <w:p w:rsidR="00443F62" w:rsidRDefault="008A0211" w:rsidP="00A92B33">
      <w:pPr>
        <w:pStyle w:val="PARAGRAPH"/>
      </w:pPr>
      <w:r>
        <w:t>When an ex</w:t>
      </w:r>
      <w:r w:rsidR="00C56739">
        <w:t xml:space="preserve">isting document is read, its contents will be shown in the text area (see </w:t>
      </w:r>
      <w:r w:rsidR="004D541B">
        <w:fldChar w:fldCharType="begin"/>
      </w:r>
      <w:r w:rsidR="00C56739">
        <w:instrText xml:space="preserve"> REF _Ref290017767 \r \h </w:instrText>
      </w:r>
      <w:r w:rsidR="004D541B">
        <w:fldChar w:fldCharType="separate"/>
      </w:r>
      <w:r w:rsidR="007F78DD">
        <w:t>Fig. 1.1.3</w:t>
      </w:r>
      <w:r w:rsidR="004D541B">
        <w:fldChar w:fldCharType="end"/>
      </w:r>
      <w:r w:rsidR="00C56739">
        <w:t>). If the document will cont</w:t>
      </w:r>
      <w:r w:rsidR="00F04240">
        <w:t>ain</w:t>
      </w:r>
      <w:r w:rsidR="00C56739">
        <w:t xml:space="preserve"> any NE mark</w:t>
      </w:r>
      <w:r w:rsidR="00C00B45">
        <w:t>-</w:t>
      </w:r>
      <w:r w:rsidR="00C56739">
        <w:t xml:space="preserve">up (following the MUC-7 mark-up guidelines), the existing mark-up will be preserved and marked according to </w:t>
      </w:r>
      <w:r w:rsidR="00C00B45">
        <w:t xml:space="preserve">corresponding </w:t>
      </w:r>
      <w:r w:rsidR="00C56739">
        <w:t>NE types.</w:t>
      </w:r>
    </w:p>
    <w:p w:rsidR="00443F62" w:rsidRDefault="00443F62" w:rsidP="00443F62">
      <w:pPr>
        <w:pStyle w:val="PIMAGE"/>
      </w:pPr>
      <w:r>
        <w:rPr>
          <w:noProof/>
          <w:lang w:val="lv-LV"/>
        </w:rPr>
        <w:lastRenderedPageBreak/>
        <w:drawing>
          <wp:inline distT="0" distB="0" distL="0" distR="0" wp14:anchorId="41385366" wp14:editId="28E444F3">
            <wp:extent cx="5421600" cy="1789200"/>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21600" cy="1789200"/>
                    </a:xfrm>
                    <a:prstGeom prst="rect">
                      <a:avLst/>
                    </a:prstGeom>
                  </pic:spPr>
                </pic:pic>
              </a:graphicData>
            </a:graphic>
          </wp:inline>
        </w:drawing>
      </w:r>
    </w:p>
    <w:p w:rsidR="00443F62" w:rsidRDefault="00C56739" w:rsidP="00C56739">
      <w:pPr>
        <w:pStyle w:val="H2IMAGE"/>
      </w:pPr>
      <w:bookmarkStart w:id="7" w:name="_Ref290017767"/>
      <w:r>
        <w:t>Opened plaintext document.</w:t>
      </w:r>
      <w:bookmarkEnd w:id="7"/>
    </w:p>
    <w:p w:rsidR="00C00B45" w:rsidRPr="00443F62" w:rsidRDefault="00C00B45" w:rsidP="00C00B45">
      <w:pPr>
        <w:pStyle w:val="PARAGRAPH"/>
      </w:pPr>
      <w:r>
        <w:t>The user is given two possible ways to mark NE’s in the opened document. First of all, the user has to select the named entity</w:t>
      </w:r>
      <w:r w:rsidR="00F04240">
        <w:t xml:space="preserve"> (as shown in </w:t>
      </w:r>
      <w:r w:rsidR="004D541B">
        <w:fldChar w:fldCharType="begin"/>
      </w:r>
      <w:r w:rsidR="00F04240">
        <w:instrText xml:space="preserve"> REF _Ref290025718 \r \h </w:instrText>
      </w:r>
      <w:r w:rsidR="004D541B">
        <w:fldChar w:fldCharType="separate"/>
      </w:r>
      <w:r w:rsidR="007F78DD">
        <w:t>Fig. 1.1.5</w:t>
      </w:r>
      <w:r w:rsidR="004D541B">
        <w:fldChar w:fldCharType="end"/>
      </w:r>
      <w:r w:rsidR="00F04240">
        <w:t xml:space="preserve"> and then mark the NE according to its type. The marking is done either by pressing the correct button on top of the text (as shown in </w:t>
      </w:r>
      <w:r w:rsidR="004D541B">
        <w:fldChar w:fldCharType="begin"/>
      </w:r>
      <w:r w:rsidR="00F04240">
        <w:instrText xml:space="preserve"> REF _Ref290025798 \r \h </w:instrText>
      </w:r>
      <w:r w:rsidR="004D541B">
        <w:fldChar w:fldCharType="separate"/>
      </w:r>
      <w:r w:rsidR="007F78DD">
        <w:t>Fig. 1.1.4</w:t>
      </w:r>
      <w:r w:rsidR="004D541B">
        <w:fldChar w:fldCharType="end"/>
      </w:r>
      <w:r w:rsidR="00F04240">
        <w:t>) or by pressing the corresponding keyboard text.</w:t>
      </w:r>
    </w:p>
    <w:p w:rsidR="00443F62" w:rsidRDefault="00F04240" w:rsidP="008A0211">
      <w:pPr>
        <w:pStyle w:val="PIMAGE"/>
      </w:pPr>
      <w:r>
        <w:rPr>
          <w:noProof/>
          <w:lang w:val="lv-LV"/>
        </w:rPr>
        <w:drawing>
          <wp:inline distT="0" distB="0" distL="0" distR="0" wp14:anchorId="5835F066" wp14:editId="285455E5">
            <wp:extent cx="5756910" cy="286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6910" cy="286385"/>
                    </a:xfrm>
                    <a:prstGeom prst="rect">
                      <a:avLst/>
                    </a:prstGeom>
                    <a:noFill/>
                    <a:ln>
                      <a:noFill/>
                    </a:ln>
                  </pic:spPr>
                </pic:pic>
              </a:graphicData>
            </a:graphic>
          </wp:inline>
        </w:drawing>
      </w:r>
    </w:p>
    <w:p w:rsidR="00F04240" w:rsidRDefault="00F04240" w:rsidP="00F04240">
      <w:pPr>
        <w:pStyle w:val="H2IMAGE"/>
      </w:pPr>
      <w:bookmarkStart w:id="8" w:name="_Ref290025798"/>
      <w:r>
        <w:t>NE mark-up buttons.</w:t>
      </w:r>
      <w:bookmarkEnd w:id="8"/>
    </w:p>
    <w:p w:rsidR="00443F62" w:rsidRDefault="00F04240" w:rsidP="00443F62">
      <w:pPr>
        <w:pStyle w:val="PARAGRAPH"/>
      </w:pPr>
      <w:r>
        <w:t>The possible keyboard combinations for NE mark-up are:</w:t>
      </w:r>
    </w:p>
    <w:p w:rsidR="00F04240" w:rsidRDefault="00F04240" w:rsidP="00F04240">
      <w:pPr>
        <w:pStyle w:val="PARAGRAPH"/>
        <w:numPr>
          <w:ilvl w:val="0"/>
          <w:numId w:val="43"/>
        </w:numPr>
        <w:tabs>
          <w:tab w:val="left" w:pos="1134"/>
        </w:tabs>
        <w:ind w:left="1134" w:hanging="567"/>
      </w:pPr>
      <w:r>
        <w:t>P – Person;</w:t>
      </w:r>
    </w:p>
    <w:p w:rsidR="00F04240" w:rsidRDefault="00F04240" w:rsidP="00F04240">
      <w:pPr>
        <w:pStyle w:val="PARAGRAPH"/>
        <w:numPr>
          <w:ilvl w:val="0"/>
          <w:numId w:val="43"/>
        </w:numPr>
        <w:tabs>
          <w:tab w:val="left" w:pos="1134"/>
        </w:tabs>
        <w:ind w:left="1134" w:hanging="567"/>
      </w:pPr>
      <w:r>
        <w:t>L – Location;</w:t>
      </w:r>
    </w:p>
    <w:p w:rsidR="00F04240" w:rsidRDefault="00F04240" w:rsidP="00F04240">
      <w:pPr>
        <w:pStyle w:val="PARAGRAPH"/>
        <w:numPr>
          <w:ilvl w:val="0"/>
          <w:numId w:val="43"/>
        </w:numPr>
        <w:tabs>
          <w:tab w:val="left" w:pos="1134"/>
        </w:tabs>
        <w:ind w:left="1134" w:hanging="567"/>
      </w:pPr>
      <w:r>
        <w:t>O – Organization;</w:t>
      </w:r>
    </w:p>
    <w:p w:rsidR="00F04240" w:rsidRDefault="00F04240" w:rsidP="00F04240">
      <w:pPr>
        <w:pStyle w:val="PARAGRAPH"/>
        <w:numPr>
          <w:ilvl w:val="0"/>
          <w:numId w:val="43"/>
        </w:numPr>
        <w:tabs>
          <w:tab w:val="left" w:pos="1134"/>
        </w:tabs>
        <w:ind w:left="1134" w:hanging="567"/>
      </w:pPr>
      <w:r>
        <w:t>R – Product;</w:t>
      </w:r>
    </w:p>
    <w:p w:rsidR="00F04240" w:rsidRDefault="00F04240" w:rsidP="00F04240">
      <w:pPr>
        <w:pStyle w:val="PARAGRAPH"/>
        <w:numPr>
          <w:ilvl w:val="0"/>
          <w:numId w:val="43"/>
        </w:numPr>
        <w:tabs>
          <w:tab w:val="left" w:pos="1134"/>
        </w:tabs>
        <w:ind w:left="1134" w:hanging="567"/>
      </w:pPr>
      <w:r>
        <w:t>D – Date;</w:t>
      </w:r>
    </w:p>
    <w:p w:rsidR="00F04240" w:rsidRDefault="00F04240" w:rsidP="00F04240">
      <w:pPr>
        <w:pStyle w:val="PARAGRAPH"/>
        <w:numPr>
          <w:ilvl w:val="0"/>
          <w:numId w:val="43"/>
        </w:numPr>
        <w:tabs>
          <w:tab w:val="left" w:pos="1134"/>
        </w:tabs>
        <w:ind w:left="1134" w:hanging="567"/>
      </w:pPr>
      <w:r>
        <w:t>T – Time;</w:t>
      </w:r>
    </w:p>
    <w:p w:rsidR="00F04240" w:rsidRDefault="00F04240" w:rsidP="00F04240">
      <w:pPr>
        <w:pStyle w:val="PARAGRAPH"/>
        <w:numPr>
          <w:ilvl w:val="0"/>
          <w:numId w:val="43"/>
        </w:numPr>
        <w:tabs>
          <w:tab w:val="left" w:pos="1134"/>
        </w:tabs>
        <w:ind w:left="1134" w:hanging="567"/>
      </w:pPr>
      <w:r>
        <w:t>5 – Percent;</w:t>
      </w:r>
    </w:p>
    <w:p w:rsidR="00F04240" w:rsidRDefault="00F04240" w:rsidP="00F04240">
      <w:pPr>
        <w:pStyle w:val="PARAGRAPH"/>
        <w:numPr>
          <w:ilvl w:val="0"/>
          <w:numId w:val="43"/>
        </w:numPr>
        <w:tabs>
          <w:tab w:val="left" w:pos="1134"/>
        </w:tabs>
        <w:ind w:left="1134" w:hanging="567"/>
      </w:pPr>
      <w:r>
        <w:t>M – Money;</w:t>
      </w:r>
    </w:p>
    <w:p w:rsidR="00F04240" w:rsidRDefault="00F04240" w:rsidP="00F04240">
      <w:pPr>
        <w:pStyle w:val="PARAGRAPH"/>
        <w:numPr>
          <w:ilvl w:val="0"/>
          <w:numId w:val="43"/>
        </w:numPr>
        <w:tabs>
          <w:tab w:val="left" w:pos="1134"/>
        </w:tabs>
        <w:ind w:left="1134" w:hanging="567"/>
      </w:pPr>
      <w:r>
        <w:t>Q – Quantity;</w:t>
      </w:r>
    </w:p>
    <w:p w:rsidR="00F04240" w:rsidRDefault="00F04240" w:rsidP="00F04240">
      <w:pPr>
        <w:pStyle w:val="PARAGRAPH"/>
        <w:numPr>
          <w:ilvl w:val="0"/>
          <w:numId w:val="43"/>
        </w:numPr>
        <w:tabs>
          <w:tab w:val="left" w:pos="1134"/>
        </w:tabs>
        <w:ind w:left="1134" w:hanging="567"/>
      </w:pPr>
      <w:r>
        <w:t>“-”, “Space”, “Esc” or “Backspace” – Non-entity.</w:t>
      </w:r>
    </w:p>
    <w:p w:rsidR="00F04240" w:rsidRDefault="00F04240" w:rsidP="00443F62">
      <w:pPr>
        <w:pStyle w:val="PARAGRAPH"/>
      </w:pPr>
      <w:r w:rsidRPr="001A3EB1">
        <w:t>Note that for this mark-up task “Percent” and “Quantity” have been disabled, therefore, these two NE types should not be marked</w:t>
      </w:r>
      <w:r>
        <w:t>.</w:t>
      </w:r>
    </w:p>
    <w:p w:rsidR="00443F62" w:rsidRDefault="00443F62" w:rsidP="00443F62">
      <w:pPr>
        <w:pStyle w:val="PIMAGE"/>
      </w:pPr>
      <w:r>
        <w:rPr>
          <w:noProof/>
          <w:lang w:val="lv-LV"/>
        </w:rPr>
        <w:drawing>
          <wp:inline distT="0" distB="0" distL="0" distR="0" wp14:anchorId="466FE7B1" wp14:editId="4E183F4D">
            <wp:extent cx="2368800" cy="316800"/>
            <wp:effectExtent l="19050" t="19050" r="1270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8800" cy="316800"/>
                    </a:xfrm>
                    <a:prstGeom prst="rect">
                      <a:avLst/>
                    </a:prstGeom>
                    <a:noFill/>
                    <a:ln>
                      <a:solidFill>
                        <a:schemeClr val="tx1"/>
                      </a:solidFill>
                    </a:ln>
                  </pic:spPr>
                </pic:pic>
              </a:graphicData>
            </a:graphic>
          </wp:inline>
        </w:drawing>
      </w:r>
    </w:p>
    <w:p w:rsidR="00C00B45" w:rsidRDefault="00C00B45" w:rsidP="00C00B45">
      <w:pPr>
        <w:pStyle w:val="H2IMAGE"/>
      </w:pPr>
      <w:bookmarkStart w:id="9" w:name="_Ref290025718"/>
      <w:r>
        <w:t>NE selected for mark-up.</w:t>
      </w:r>
      <w:bookmarkEnd w:id="9"/>
    </w:p>
    <w:p w:rsidR="00443F62" w:rsidRDefault="00ED47E7" w:rsidP="00443F62">
      <w:pPr>
        <w:pStyle w:val="PARAGRAPH"/>
      </w:pPr>
      <w:r>
        <w:t xml:space="preserve">Once the NE has been selected and an appropriated mark-up has been applied (by pressing the correct button or key), the NE is marked in a corresponding color (as can be seen in </w:t>
      </w:r>
      <w:r w:rsidR="004D541B">
        <w:fldChar w:fldCharType="begin"/>
      </w:r>
      <w:r>
        <w:instrText xml:space="preserve"> REF _Ref290026597 \r \h </w:instrText>
      </w:r>
      <w:r w:rsidR="004D541B">
        <w:fldChar w:fldCharType="separate"/>
      </w:r>
      <w:r w:rsidR="007F78DD">
        <w:t>Fig. 1.1.6</w:t>
      </w:r>
      <w:r w:rsidR="004D541B">
        <w:fldChar w:fldCharType="end"/>
      </w:r>
      <w:r>
        <w:t>).</w:t>
      </w:r>
    </w:p>
    <w:p w:rsidR="00443F62" w:rsidRDefault="00443F62" w:rsidP="00443F62">
      <w:pPr>
        <w:pStyle w:val="PIMAGE"/>
      </w:pPr>
      <w:r>
        <w:rPr>
          <w:noProof/>
          <w:lang w:val="lv-LV"/>
        </w:rPr>
        <w:lastRenderedPageBreak/>
        <w:drawing>
          <wp:inline distT="0" distB="0" distL="0" distR="0" wp14:anchorId="13414A30" wp14:editId="4AC7C56A">
            <wp:extent cx="2379600" cy="32400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9600" cy="324000"/>
                    </a:xfrm>
                    <a:prstGeom prst="rect">
                      <a:avLst/>
                    </a:prstGeom>
                    <a:noFill/>
                    <a:ln>
                      <a:solidFill>
                        <a:schemeClr val="tx1"/>
                      </a:solidFill>
                    </a:ln>
                  </pic:spPr>
                </pic:pic>
              </a:graphicData>
            </a:graphic>
          </wp:inline>
        </w:drawing>
      </w:r>
    </w:p>
    <w:p w:rsidR="00C00B45" w:rsidRDefault="00C00B45" w:rsidP="00C00B45">
      <w:pPr>
        <w:pStyle w:val="H2IMAGE"/>
      </w:pPr>
      <w:bookmarkStart w:id="10" w:name="_Ref290026597"/>
      <w:r>
        <w:t>NE marked as a person.</w:t>
      </w:r>
      <w:bookmarkEnd w:id="10"/>
    </w:p>
    <w:p w:rsidR="00D43FB4" w:rsidRDefault="00D43FB4" w:rsidP="00D43FB4">
      <w:pPr>
        <w:pStyle w:val="H3SECTION"/>
      </w:pPr>
      <w:bookmarkStart w:id="11" w:name="_Toc295208171"/>
      <w:r>
        <w:t>Mark-up borders</w:t>
      </w:r>
      <w:bookmarkEnd w:id="11"/>
    </w:p>
    <w:p w:rsidR="00443F62" w:rsidRDefault="00ED47E7" w:rsidP="00443F62">
      <w:pPr>
        <w:pStyle w:val="PARAGRAPH"/>
      </w:pPr>
      <w:r w:rsidRPr="00ED47E7">
        <w:rPr>
          <w:b/>
        </w:rPr>
        <w:t>The user should not mark NE’s partially</w:t>
      </w:r>
      <w:r>
        <w:t xml:space="preserve">. The user has to mark the whole NE as a single named entity, for instance, the person “Valdis Dombrovskis” should not be marked as </w:t>
      </w:r>
      <w:ins w:id="12" w:author="Inguna Skadina" w:date="2011-04-12T14:14:00Z">
        <w:r w:rsidR="006C6485">
          <w:t xml:space="preserve">“Valdis” and “Dombrovskis” </w:t>
        </w:r>
      </w:ins>
      <w:ins w:id="13" w:author="Inguna Skadina" w:date="2011-04-12T14:15:00Z">
        <w:r w:rsidR="006C6485">
          <w:t xml:space="preserve">(see </w:t>
        </w:r>
      </w:ins>
      <w:r w:rsidR="004D541B">
        <w:fldChar w:fldCharType="begin"/>
      </w:r>
      <w:r>
        <w:instrText xml:space="preserve"> REF _Ref290026689 \r \h </w:instrText>
      </w:r>
      <w:r w:rsidR="004D541B">
        <w:fldChar w:fldCharType="separate"/>
      </w:r>
      <w:r w:rsidR="007F78DD">
        <w:t>Fig. 1.1.1.1</w:t>
      </w:r>
      <w:r w:rsidR="004D541B">
        <w:fldChar w:fldCharType="end"/>
      </w:r>
      <w:r>
        <w:t>.</w:t>
      </w:r>
      <w:ins w:id="14" w:author="Inguna Skadina" w:date="2011-04-12T14:15:00Z">
        <w:r w:rsidR="006C6485">
          <w:t xml:space="preserve"> below).</w:t>
        </w:r>
      </w:ins>
      <w:r>
        <w:t xml:space="preserve"> This would cause the NE to be divided in</w:t>
      </w:r>
      <w:r w:rsidR="00D43FB4">
        <w:t>to</w:t>
      </w:r>
      <w:r>
        <w:t xml:space="preserve"> two separate named entities, which is wrong (Valdis Dombrovskis, for instance, is one person and not two separate persons). The correct mark-up is shown in </w:t>
      </w:r>
      <w:r w:rsidR="004D541B">
        <w:fldChar w:fldCharType="begin"/>
      </w:r>
      <w:r>
        <w:instrText xml:space="preserve"> REF _Ref290026597 \r \h </w:instrText>
      </w:r>
      <w:r w:rsidR="004D541B">
        <w:fldChar w:fldCharType="separate"/>
      </w:r>
      <w:r w:rsidR="007F78DD">
        <w:t>Fig. 1.1.6</w:t>
      </w:r>
      <w:r w:rsidR="004D541B">
        <w:fldChar w:fldCharType="end"/>
      </w:r>
      <w:r>
        <w:t>.</w:t>
      </w:r>
    </w:p>
    <w:p w:rsidR="00443F62" w:rsidRDefault="00443F62" w:rsidP="00443F62">
      <w:pPr>
        <w:pStyle w:val="PIMAGE"/>
      </w:pPr>
      <w:r>
        <w:rPr>
          <w:noProof/>
          <w:lang w:val="lv-LV"/>
        </w:rPr>
        <w:drawing>
          <wp:inline distT="0" distB="0" distL="0" distR="0" wp14:anchorId="6CED5344" wp14:editId="67A036C9">
            <wp:extent cx="2390400" cy="324000"/>
            <wp:effectExtent l="19050" t="19050" r="1016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0400" cy="324000"/>
                    </a:xfrm>
                    <a:prstGeom prst="rect">
                      <a:avLst/>
                    </a:prstGeom>
                    <a:noFill/>
                    <a:ln>
                      <a:solidFill>
                        <a:schemeClr val="tx1"/>
                      </a:solidFill>
                    </a:ln>
                  </pic:spPr>
                </pic:pic>
              </a:graphicData>
            </a:graphic>
          </wp:inline>
        </w:drawing>
      </w:r>
    </w:p>
    <w:p w:rsidR="00C00B45" w:rsidRDefault="00C00B45" w:rsidP="001A3EB1">
      <w:pPr>
        <w:pStyle w:val="H3IMAGE"/>
      </w:pPr>
      <w:bookmarkStart w:id="15" w:name="_Ref290026689"/>
      <w:r>
        <w:t>NE borders marked wrongly (example 1).</w:t>
      </w:r>
      <w:bookmarkEnd w:id="15"/>
    </w:p>
    <w:p w:rsidR="00443F62" w:rsidRDefault="00806E53" w:rsidP="00443F62">
      <w:pPr>
        <w:pStyle w:val="PARAGRAPH"/>
      </w:pPr>
      <w:r>
        <w:t xml:space="preserve">Another wrong (maybe even accidental) NE mark-up could be mark-up of a longer than necessary NE fragment (for an example see </w:t>
      </w:r>
      <w:r w:rsidR="004D541B">
        <w:fldChar w:fldCharType="begin"/>
      </w:r>
      <w:r>
        <w:instrText xml:space="preserve"> REF _Ref290027294 \r \h </w:instrText>
      </w:r>
      <w:r w:rsidR="004D541B">
        <w:fldChar w:fldCharType="separate"/>
      </w:r>
      <w:r w:rsidR="007F78DD">
        <w:t>Fig. 1.1.1.2</w:t>
      </w:r>
      <w:r w:rsidR="004D541B">
        <w:fldChar w:fldCharType="end"/>
      </w:r>
      <w:r>
        <w:t xml:space="preserve">). Such a situation can either be fixed by repeated mark-up of the correct NE (shown in </w:t>
      </w:r>
      <w:r w:rsidR="004D541B">
        <w:fldChar w:fldCharType="begin"/>
      </w:r>
      <w:r>
        <w:instrText xml:space="preserve"> REF _Ref290027385 \r \h </w:instrText>
      </w:r>
      <w:r w:rsidR="004D541B">
        <w:fldChar w:fldCharType="separate"/>
      </w:r>
      <w:r w:rsidR="007F78DD">
        <w:t>Fig. 1.1.1.3</w:t>
      </w:r>
      <w:r w:rsidR="004D541B">
        <w:fldChar w:fldCharType="end"/>
      </w:r>
      <w:r>
        <w:t xml:space="preserve">) or by marking the whole NE as a non-entity (shown in </w:t>
      </w:r>
      <w:r w:rsidR="004D541B">
        <w:fldChar w:fldCharType="begin"/>
      </w:r>
      <w:r>
        <w:instrText xml:space="preserve"> REF _Ref290027610 \r \h </w:instrText>
      </w:r>
      <w:r w:rsidR="004D541B">
        <w:fldChar w:fldCharType="separate"/>
      </w:r>
      <w:r w:rsidR="007F78DD">
        <w:t>Fig. 1.1.1.4</w:t>
      </w:r>
      <w:r w:rsidR="004D541B">
        <w:fldChar w:fldCharType="end"/>
      </w:r>
      <w:r>
        <w:t>).</w:t>
      </w:r>
    </w:p>
    <w:p w:rsidR="00FF1B7E" w:rsidRDefault="00FF1B7E" w:rsidP="00FF1B7E">
      <w:pPr>
        <w:pStyle w:val="PIMAGE"/>
      </w:pPr>
      <w:r>
        <w:rPr>
          <w:noProof/>
          <w:lang w:val="lv-LV"/>
        </w:rPr>
        <w:drawing>
          <wp:inline distT="0" distB="0" distL="0" distR="0" wp14:anchorId="0862AA32" wp14:editId="4C27E63A">
            <wp:extent cx="4953600" cy="342000"/>
            <wp:effectExtent l="19050" t="19050" r="1905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600" cy="342000"/>
                    </a:xfrm>
                    <a:prstGeom prst="rect">
                      <a:avLst/>
                    </a:prstGeom>
                    <a:noFill/>
                    <a:ln>
                      <a:solidFill>
                        <a:schemeClr val="tx1"/>
                      </a:solidFill>
                    </a:ln>
                  </pic:spPr>
                </pic:pic>
              </a:graphicData>
            </a:graphic>
          </wp:inline>
        </w:drawing>
      </w:r>
    </w:p>
    <w:p w:rsidR="00FF1B7E" w:rsidRDefault="00C00B45" w:rsidP="001A3EB1">
      <w:pPr>
        <w:pStyle w:val="H3IMAGE"/>
      </w:pPr>
      <w:bookmarkStart w:id="16" w:name="_Ref290027294"/>
      <w:r>
        <w:t>NE borders marked wrongly (example 2).</w:t>
      </w:r>
      <w:bookmarkEnd w:id="16"/>
    </w:p>
    <w:p w:rsidR="00FF1B7E" w:rsidRDefault="00FF1B7E" w:rsidP="00FF1B7E">
      <w:pPr>
        <w:pStyle w:val="PIMAGE"/>
      </w:pPr>
      <w:r>
        <w:rPr>
          <w:noProof/>
          <w:lang w:val="lv-LV"/>
        </w:rPr>
        <w:drawing>
          <wp:inline distT="0" distB="0" distL="0" distR="0" wp14:anchorId="31B82367" wp14:editId="0032E237">
            <wp:extent cx="4878000" cy="316800"/>
            <wp:effectExtent l="19050" t="19050" r="18415"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78000" cy="316800"/>
                    </a:xfrm>
                    <a:prstGeom prst="rect">
                      <a:avLst/>
                    </a:prstGeom>
                    <a:noFill/>
                    <a:ln>
                      <a:solidFill>
                        <a:schemeClr val="tx1"/>
                      </a:solidFill>
                    </a:ln>
                  </pic:spPr>
                </pic:pic>
              </a:graphicData>
            </a:graphic>
          </wp:inline>
        </w:drawing>
      </w:r>
    </w:p>
    <w:p w:rsidR="00FF1B7E" w:rsidRDefault="00C00B45" w:rsidP="001A3EB1">
      <w:pPr>
        <w:pStyle w:val="H3IMAGE"/>
      </w:pPr>
      <w:bookmarkStart w:id="17" w:name="_Ref290027385"/>
      <w:r>
        <w:t>Wrong mark-up fixed (example 1).</w:t>
      </w:r>
      <w:bookmarkEnd w:id="17"/>
    </w:p>
    <w:p w:rsidR="00C00B45" w:rsidRDefault="00806E53" w:rsidP="00443F62">
      <w:pPr>
        <w:pStyle w:val="PARAGRAPH"/>
      </w:pPr>
      <w:r>
        <w:t>To remove mark-up from a wrong NE, the user may also position the text editing cursor “|” within the NE and trigger (press the appropriate key) non-entity mark-up.</w:t>
      </w:r>
    </w:p>
    <w:p w:rsidR="00FF1B7E" w:rsidRDefault="00FF1B7E" w:rsidP="00FF1B7E">
      <w:pPr>
        <w:pStyle w:val="PIMAGE"/>
      </w:pPr>
      <w:r>
        <w:rPr>
          <w:noProof/>
          <w:lang w:val="lv-LV"/>
        </w:rPr>
        <w:drawing>
          <wp:inline distT="0" distB="0" distL="0" distR="0" wp14:anchorId="3B1D0982" wp14:editId="64029C8A">
            <wp:extent cx="4888800" cy="324000"/>
            <wp:effectExtent l="19050" t="19050" r="2667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88800" cy="324000"/>
                    </a:xfrm>
                    <a:prstGeom prst="rect">
                      <a:avLst/>
                    </a:prstGeom>
                    <a:noFill/>
                    <a:ln>
                      <a:solidFill>
                        <a:schemeClr val="tx1"/>
                      </a:solidFill>
                    </a:ln>
                  </pic:spPr>
                </pic:pic>
              </a:graphicData>
            </a:graphic>
          </wp:inline>
        </w:drawing>
      </w:r>
    </w:p>
    <w:p w:rsidR="000F3540" w:rsidRDefault="00C00B45" w:rsidP="001A3EB1">
      <w:pPr>
        <w:pStyle w:val="H3IMAGE"/>
      </w:pPr>
      <w:bookmarkStart w:id="18" w:name="_Ref290027610"/>
      <w:r>
        <w:t>Wrong mark-up fixed (example 2).</w:t>
      </w:r>
      <w:bookmarkEnd w:id="18"/>
    </w:p>
    <w:p w:rsidR="00D43FB4" w:rsidRDefault="00D43FB4" w:rsidP="00D43FB4">
      <w:pPr>
        <w:pStyle w:val="H3SECTION"/>
      </w:pPr>
      <w:bookmarkStart w:id="19" w:name="_Toc295208172"/>
      <w:r>
        <w:t>Automatic repositioning of mark-up borders</w:t>
      </w:r>
      <w:bookmarkEnd w:id="19"/>
    </w:p>
    <w:p w:rsidR="00C00B45" w:rsidRDefault="00D43FB4" w:rsidP="000F3540">
      <w:pPr>
        <w:pStyle w:val="PARAGRAPH"/>
      </w:pPr>
      <w:r>
        <w:t xml:space="preserve">The </w:t>
      </w:r>
      <w:r w:rsidRPr="004F00CC">
        <w:rPr>
          <w:i/>
        </w:rPr>
        <w:t>NESimpleAnnotator</w:t>
      </w:r>
      <w:r>
        <w:t xml:space="preserve"> repositions the borders of the users selection if it includes whitespaces (whitespaces at ends of a NE are not allowed), therefore, the mark-up can be done faster. Examples of a correct selection and the corresponding auto-trimming are shown in </w:t>
      </w:r>
      <w:r w:rsidR="004D541B">
        <w:fldChar w:fldCharType="begin"/>
      </w:r>
      <w:r w:rsidR="006F5075">
        <w:instrText xml:space="preserve"> REF _Ref290028256 \r \h </w:instrText>
      </w:r>
      <w:r w:rsidR="004D541B">
        <w:fldChar w:fldCharType="separate"/>
      </w:r>
      <w:r w:rsidR="007F78DD">
        <w:t>Fig. 1.1.2.1</w:t>
      </w:r>
      <w:r w:rsidR="004D541B">
        <w:fldChar w:fldCharType="end"/>
      </w:r>
      <w:r>
        <w:t>.</w:t>
      </w:r>
    </w:p>
    <w:p w:rsidR="00D43FB4" w:rsidRDefault="00D43FB4" w:rsidP="00D43FB4">
      <w:pPr>
        <w:pStyle w:val="PIMAGE"/>
      </w:pPr>
      <w:r>
        <w:rPr>
          <w:noProof/>
          <w:lang w:val="lv-LV"/>
        </w:rPr>
        <w:drawing>
          <wp:inline distT="0" distB="0" distL="0" distR="0" wp14:anchorId="533C39F7" wp14:editId="48889EC8">
            <wp:extent cx="596265" cy="1511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6265" cy="151130"/>
                    </a:xfrm>
                    <a:prstGeom prst="rect">
                      <a:avLst/>
                    </a:prstGeom>
                    <a:noFill/>
                    <a:ln>
                      <a:noFill/>
                    </a:ln>
                  </pic:spPr>
                </pic:pic>
              </a:graphicData>
            </a:graphic>
          </wp:inline>
        </w:drawing>
      </w:r>
      <w:r>
        <w:sym w:font="Wingdings" w:char="F0E0"/>
      </w:r>
      <w:r>
        <w:rPr>
          <w:noProof/>
          <w:lang w:val="lv-LV"/>
        </w:rPr>
        <w:drawing>
          <wp:inline distT="0" distB="0" distL="0" distR="0" wp14:anchorId="3C4047A2" wp14:editId="0908D7B0">
            <wp:extent cx="628015" cy="151130"/>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8015" cy="151130"/>
                    </a:xfrm>
                    <a:prstGeom prst="rect">
                      <a:avLst/>
                    </a:prstGeom>
                    <a:noFill/>
                    <a:ln>
                      <a:noFill/>
                    </a:ln>
                  </pic:spPr>
                </pic:pic>
              </a:graphicData>
            </a:graphic>
          </wp:inline>
        </w:drawing>
      </w:r>
    </w:p>
    <w:p w:rsidR="00D43FB4" w:rsidRDefault="00D43FB4" w:rsidP="00D43FB4">
      <w:pPr>
        <w:pStyle w:val="PIMAGE"/>
      </w:pPr>
      <w:r>
        <w:rPr>
          <w:noProof/>
          <w:lang w:val="lv-LV"/>
        </w:rPr>
        <w:drawing>
          <wp:inline distT="0" distB="0" distL="0" distR="0" wp14:anchorId="33473981" wp14:editId="4E75D70A">
            <wp:extent cx="548640" cy="151130"/>
            <wp:effectExtent l="0" t="0" r="381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 cy="151130"/>
                    </a:xfrm>
                    <a:prstGeom prst="rect">
                      <a:avLst/>
                    </a:prstGeom>
                    <a:noFill/>
                    <a:ln>
                      <a:noFill/>
                    </a:ln>
                  </pic:spPr>
                </pic:pic>
              </a:graphicData>
            </a:graphic>
          </wp:inline>
        </w:drawing>
      </w:r>
      <w:r>
        <w:sym w:font="Wingdings" w:char="F0E0"/>
      </w:r>
      <w:r>
        <w:rPr>
          <w:noProof/>
          <w:lang w:val="lv-LV"/>
        </w:rPr>
        <w:drawing>
          <wp:inline distT="0" distB="0" distL="0" distR="0" wp14:anchorId="19C777EC" wp14:editId="145051AF">
            <wp:extent cx="628015" cy="151130"/>
            <wp:effectExtent l="0" t="0" r="63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8015" cy="151130"/>
                    </a:xfrm>
                    <a:prstGeom prst="rect">
                      <a:avLst/>
                    </a:prstGeom>
                    <a:noFill/>
                    <a:ln>
                      <a:noFill/>
                    </a:ln>
                  </pic:spPr>
                </pic:pic>
              </a:graphicData>
            </a:graphic>
          </wp:inline>
        </w:drawing>
      </w:r>
    </w:p>
    <w:p w:rsidR="00D43FB4" w:rsidRDefault="006F5075" w:rsidP="00D43FB4">
      <w:pPr>
        <w:pStyle w:val="H3IMAGE"/>
      </w:pPr>
      <w:bookmarkStart w:id="20" w:name="_Ref290028256"/>
      <w:r>
        <w:t>Correct selection leads to correct NE borders.</w:t>
      </w:r>
    </w:p>
    <w:bookmarkEnd w:id="20"/>
    <w:p w:rsidR="00D43FB4" w:rsidRDefault="00B87F0C" w:rsidP="000F3540">
      <w:pPr>
        <w:pStyle w:val="PARAGRAPH"/>
      </w:pPr>
      <w:r>
        <w:lastRenderedPageBreak/>
        <w:t xml:space="preserve">If, though, the user selects the NE wrong, trimming may not remove all wrong characters. For instance, punctuation marks are not trimmed (as shown in </w:t>
      </w:r>
      <w:r w:rsidR="004D541B">
        <w:fldChar w:fldCharType="begin"/>
      </w:r>
      <w:r>
        <w:instrText xml:space="preserve"> REF _Ref290028347 \r \h </w:instrText>
      </w:r>
      <w:r w:rsidR="004D541B">
        <w:fldChar w:fldCharType="separate"/>
      </w:r>
      <w:r w:rsidR="007F78DD">
        <w:t>Fig. 1.1.2.2</w:t>
      </w:r>
      <w:r w:rsidR="004D541B">
        <w:fldChar w:fldCharType="end"/>
      </w:r>
      <w:r>
        <w:t>). It is, therefore, up to the user to make a correct selection, not including false characters (other than whitespaces).</w:t>
      </w:r>
    </w:p>
    <w:p w:rsidR="00D43FB4" w:rsidRDefault="00D43FB4" w:rsidP="00B87F0C">
      <w:pPr>
        <w:pStyle w:val="PIMAGE"/>
      </w:pPr>
      <w:r>
        <w:rPr>
          <w:noProof/>
          <w:lang w:val="lv-LV"/>
        </w:rPr>
        <w:drawing>
          <wp:inline distT="0" distB="0" distL="0" distR="0" wp14:anchorId="685A5BD9" wp14:editId="6D82734A">
            <wp:extent cx="922655" cy="182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22655" cy="182880"/>
                    </a:xfrm>
                    <a:prstGeom prst="rect">
                      <a:avLst/>
                    </a:prstGeom>
                    <a:noFill/>
                    <a:ln>
                      <a:noFill/>
                    </a:ln>
                  </pic:spPr>
                </pic:pic>
              </a:graphicData>
            </a:graphic>
          </wp:inline>
        </w:drawing>
      </w:r>
      <w:r>
        <w:sym w:font="Wingdings" w:char="F0E0"/>
      </w:r>
      <w:r>
        <w:rPr>
          <w:noProof/>
          <w:lang w:val="lv-LV"/>
        </w:rPr>
        <w:drawing>
          <wp:inline distT="0" distB="0" distL="0" distR="0" wp14:anchorId="408DC775" wp14:editId="1A29AACC">
            <wp:extent cx="922655" cy="158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22655" cy="158750"/>
                    </a:xfrm>
                    <a:prstGeom prst="rect">
                      <a:avLst/>
                    </a:prstGeom>
                    <a:noFill/>
                    <a:ln>
                      <a:noFill/>
                    </a:ln>
                  </pic:spPr>
                </pic:pic>
              </a:graphicData>
            </a:graphic>
          </wp:inline>
        </w:drawing>
      </w:r>
    </w:p>
    <w:p w:rsidR="00D43FB4" w:rsidRDefault="00D43FB4" w:rsidP="00D43FB4">
      <w:pPr>
        <w:pStyle w:val="H3IMAGE"/>
      </w:pPr>
      <w:bookmarkStart w:id="21" w:name="_Ref290028347"/>
      <w:r>
        <w:t>Bad selection leads to wrong NE borders.</w:t>
      </w:r>
      <w:bookmarkEnd w:id="21"/>
    </w:p>
    <w:p w:rsidR="00B87F0C" w:rsidRDefault="00B87F0C" w:rsidP="00B87F0C">
      <w:pPr>
        <w:pStyle w:val="PARAGRAPH"/>
      </w:pPr>
      <w:r>
        <w:t>The system does not trim punctuations because some NE’s require punctuations as a part of the NE’s, for instance dates.</w:t>
      </w:r>
    </w:p>
    <w:p w:rsidR="00B87F0C" w:rsidRDefault="00B87F0C" w:rsidP="00B87F0C">
      <w:pPr>
        <w:pStyle w:val="PARAGRAPH"/>
      </w:pPr>
      <w:r>
        <w:t>Another automatic repositioning is the expansion of the user’s selection, if only partial NE is selected.</w:t>
      </w:r>
      <w:r w:rsidR="00B1516E">
        <w:t xml:space="preserve"> The </w:t>
      </w:r>
      <w:r w:rsidR="004D541B">
        <w:fldChar w:fldCharType="begin"/>
      </w:r>
      <w:r w:rsidR="00B1516E">
        <w:instrText xml:space="preserve"> REF _Ref290028838 \r \h </w:instrText>
      </w:r>
      <w:r w:rsidR="004D541B">
        <w:fldChar w:fldCharType="separate"/>
      </w:r>
      <w:r w:rsidR="007F78DD">
        <w:t>Fig. 1.1.2.3</w:t>
      </w:r>
      <w:r w:rsidR="004D541B">
        <w:fldChar w:fldCharType="end"/>
      </w:r>
      <w:r w:rsidR="00B1516E">
        <w:t xml:space="preserve"> shows some examples of the expansion when the text positioning cursor is placed inside or before a NE and when the NE is selected only partially.</w:t>
      </w:r>
    </w:p>
    <w:p w:rsidR="00B87F0C" w:rsidRDefault="00B87F0C" w:rsidP="00B87F0C">
      <w:pPr>
        <w:pStyle w:val="PIMAGE"/>
      </w:pPr>
      <w:r>
        <w:rPr>
          <w:noProof/>
          <w:lang w:val="lv-LV"/>
        </w:rPr>
        <w:drawing>
          <wp:inline distT="0" distB="0" distL="0" distR="0" wp14:anchorId="4B8A1F0A" wp14:editId="0CD58EB0">
            <wp:extent cx="707390" cy="1828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07390" cy="182880"/>
                    </a:xfrm>
                    <a:prstGeom prst="rect">
                      <a:avLst/>
                    </a:prstGeom>
                    <a:noFill/>
                    <a:ln>
                      <a:noFill/>
                    </a:ln>
                  </pic:spPr>
                </pic:pic>
              </a:graphicData>
            </a:graphic>
          </wp:inline>
        </w:drawing>
      </w:r>
      <w:r>
        <w:sym w:font="Wingdings" w:char="F0E0"/>
      </w:r>
      <w:r>
        <w:rPr>
          <w:noProof/>
          <w:lang w:val="lv-LV"/>
        </w:rPr>
        <w:drawing>
          <wp:inline distT="0" distB="0" distL="0" distR="0" wp14:anchorId="77CFB76C" wp14:editId="76BCA0FE">
            <wp:extent cx="668020" cy="1746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8020" cy="174625"/>
                    </a:xfrm>
                    <a:prstGeom prst="rect">
                      <a:avLst/>
                    </a:prstGeom>
                    <a:noFill/>
                    <a:ln>
                      <a:noFill/>
                    </a:ln>
                  </pic:spPr>
                </pic:pic>
              </a:graphicData>
            </a:graphic>
          </wp:inline>
        </w:drawing>
      </w:r>
    </w:p>
    <w:p w:rsidR="00B87F0C" w:rsidRDefault="00B87F0C" w:rsidP="00B87F0C">
      <w:pPr>
        <w:pStyle w:val="PIMAGE"/>
      </w:pPr>
      <w:r>
        <w:rPr>
          <w:noProof/>
          <w:lang w:val="lv-LV"/>
        </w:rPr>
        <w:drawing>
          <wp:inline distT="0" distB="0" distL="0" distR="0" wp14:anchorId="3D792CBB" wp14:editId="6CB5D088">
            <wp:extent cx="691515" cy="158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91515" cy="158750"/>
                    </a:xfrm>
                    <a:prstGeom prst="rect">
                      <a:avLst/>
                    </a:prstGeom>
                    <a:noFill/>
                    <a:ln>
                      <a:noFill/>
                    </a:ln>
                  </pic:spPr>
                </pic:pic>
              </a:graphicData>
            </a:graphic>
          </wp:inline>
        </w:drawing>
      </w:r>
      <w:r>
        <w:sym w:font="Wingdings" w:char="F0E0"/>
      </w:r>
      <w:r>
        <w:rPr>
          <w:noProof/>
          <w:lang w:val="lv-LV"/>
        </w:rPr>
        <w:drawing>
          <wp:inline distT="0" distB="0" distL="0" distR="0" wp14:anchorId="160DE001" wp14:editId="2D573DBD">
            <wp:extent cx="668020" cy="1746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8020" cy="174625"/>
                    </a:xfrm>
                    <a:prstGeom prst="rect">
                      <a:avLst/>
                    </a:prstGeom>
                    <a:noFill/>
                    <a:ln>
                      <a:noFill/>
                    </a:ln>
                  </pic:spPr>
                </pic:pic>
              </a:graphicData>
            </a:graphic>
          </wp:inline>
        </w:drawing>
      </w:r>
    </w:p>
    <w:p w:rsidR="00B87F0C" w:rsidRDefault="00B87F0C" w:rsidP="00B87F0C">
      <w:pPr>
        <w:pStyle w:val="PIMAGE"/>
      </w:pPr>
      <w:r>
        <w:rPr>
          <w:noProof/>
          <w:lang w:val="lv-LV"/>
        </w:rPr>
        <w:drawing>
          <wp:inline distT="0" distB="0" distL="0" distR="0" wp14:anchorId="06E8380E" wp14:editId="15BB3400">
            <wp:extent cx="691515" cy="158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91515" cy="158750"/>
                    </a:xfrm>
                    <a:prstGeom prst="rect">
                      <a:avLst/>
                    </a:prstGeom>
                    <a:noFill/>
                    <a:ln>
                      <a:noFill/>
                    </a:ln>
                  </pic:spPr>
                </pic:pic>
              </a:graphicData>
            </a:graphic>
          </wp:inline>
        </w:drawing>
      </w:r>
      <w:r>
        <w:sym w:font="Wingdings" w:char="F0E0"/>
      </w:r>
      <w:r>
        <w:rPr>
          <w:noProof/>
          <w:lang w:val="lv-LV"/>
        </w:rPr>
        <w:drawing>
          <wp:inline distT="0" distB="0" distL="0" distR="0" wp14:anchorId="49C69F58" wp14:editId="63DBC769">
            <wp:extent cx="668020" cy="1746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8020" cy="174625"/>
                    </a:xfrm>
                    <a:prstGeom prst="rect">
                      <a:avLst/>
                    </a:prstGeom>
                    <a:noFill/>
                    <a:ln>
                      <a:noFill/>
                    </a:ln>
                  </pic:spPr>
                </pic:pic>
              </a:graphicData>
            </a:graphic>
          </wp:inline>
        </w:drawing>
      </w:r>
    </w:p>
    <w:p w:rsidR="00B87F0C" w:rsidRDefault="00B87F0C" w:rsidP="00B87F0C">
      <w:pPr>
        <w:pStyle w:val="H3IMAGE"/>
      </w:pPr>
      <w:bookmarkStart w:id="22" w:name="_Ref290028838"/>
      <w:r>
        <w:t>Expansion of a partially selected single token (word) NE.</w:t>
      </w:r>
      <w:bookmarkEnd w:id="22"/>
    </w:p>
    <w:p w:rsidR="001A3EB1" w:rsidRDefault="001A3EB1" w:rsidP="001A3EB1">
      <w:pPr>
        <w:pStyle w:val="H3SECTION"/>
      </w:pPr>
      <w:bookmarkStart w:id="23" w:name="_Toc295208173"/>
      <w:r>
        <w:t>Finishing the mark-up of NE’s</w:t>
      </w:r>
      <w:bookmarkEnd w:id="23"/>
    </w:p>
    <w:p w:rsidR="001348D7" w:rsidRDefault="001A3EB1" w:rsidP="001348D7">
      <w:pPr>
        <w:pStyle w:val="PARAGRAPH"/>
      </w:pPr>
      <w:r>
        <w:t xml:space="preserve">Once all named entities are selected (for an example see </w:t>
      </w:r>
      <w:r w:rsidR="004D541B">
        <w:fldChar w:fldCharType="begin"/>
      </w:r>
      <w:r>
        <w:instrText xml:space="preserve"> REF _Ref290029195 \r \h </w:instrText>
      </w:r>
      <w:r w:rsidR="004D541B">
        <w:fldChar w:fldCharType="separate"/>
      </w:r>
      <w:r w:rsidR="007F78DD">
        <w:t>Fig. 1.1.3.1</w:t>
      </w:r>
      <w:r w:rsidR="004D541B">
        <w:fldChar w:fldCharType="end"/>
      </w:r>
      <w:r>
        <w:t>)</w:t>
      </w:r>
      <w:r w:rsidR="00217BEF">
        <w:t>, the document has to be saved. To save the document, the user has to select the “</w:t>
      </w:r>
      <w:r w:rsidR="00217BEF" w:rsidRPr="004F00CC">
        <w:rPr>
          <w:i/>
        </w:rPr>
        <w:t>Save</w:t>
      </w:r>
      <w:r w:rsidR="00217BEF">
        <w:t>” option from the “</w:t>
      </w:r>
      <w:r w:rsidR="00217BEF" w:rsidRPr="004F00CC">
        <w:rPr>
          <w:i/>
        </w:rPr>
        <w:t>File</w:t>
      </w:r>
      <w:r w:rsidR="00217BEF">
        <w:t>” submenu</w:t>
      </w:r>
      <w:r w:rsidR="00B16641">
        <w:t xml:space="preserve"> (see </w:t>
      </w:r>
      <w:r w:rsidR="004D541B">
        <w:fldChar w:fldCharType="begin"/>
      </w:r>
      <w:r w:rsidR="00B16641">
        <w:instrText xml:space="preserve"> REF _Ref290029495 \r \h </w:instrText>
      </w:r>
      <w:r w:rsidR="004D541B">
        <w:fldChar w:fldCharType="separate"/>
      </w:r>
      <w:r w:rsidR="007F78DD">
        <w:t>Fig. 1.1.3.2</w:t>
      </w:r>
      <w:r w:rsidR="004D541B">
        <w:fldChar w:fldCharType="end"/>
      </w:r>
      <w:r w:rsidR="00B16641">
        <w:t>)</w:t>
      </w:r>
      <w:r w:rsidR="00217BEF">
        <w:t>.</w:t>
      </w:r>
    </w:p>
    <w:p w:rsidR="00FF1B7E" w:rsidRDefault="000F3540" w:rsidP="000F3540">
      <w:pPr>
        <w:pStyle w:val="PIMAGE"/>
      </w:pPr>
      <w:r>
        <w:rPr>
          <w:noProof/>
          <w:lang w:val="lv-LV"/>
        </w:rPr>
        <w:drawing>
          <wp:inline distT="0" distB="0" distL="0" distR="0" wp14:anchorId="017DFC30" wp14:editId="59406646">
            <wp:extent cx="5418000" cy="184320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418000" cy="1843200"/>
                    </a:xfrm>
                    <a:prstGeom prst="rect">
                      <a:avLst/>
                    </a:prstGeom>
                  </pic:spPr>
                </pic:pic>
              </a:graphicData>
            </a:graphic>
          </wp:inline>
        </w:drawing>
      </w:r>
    </w:p>
    <w:p w:rsidR="000F3540" w:rsidRDefault="001A3EB1" w:rsidP="00B16641">
      <w:pPr>
        <w:pStyle w:val="H3IMAGE"/>
      </w:pPr>
      <w:bookmarkStart w:id="24" w:name="_Ref290029195"/>
      <w:r>
        <w:t>Completed mark-up example of a document.</w:t>
      </w:r>
      <w:bookmarkEnd w:id="24"/>
    </w:p>
    <w:p w:rsidR="008A0211" w:rsidRDefault="002B15FE" w:rsidP="008A0211">
      <w:pPr>
        <w:pStyle w:val="PIMAGE"/>
      </w:pPr>
      <w:r>
        <w:rPr>
          <w:noProof/>
          <w:lang w:val="lv-LV"/>
        </w:rPr>
        <w:drawing>
          <wp:inline distT="0" distB="0" distL="0" distR="0" wp14:anchorId="5E3D28BF" wp14:editId="6B50FFF3">
            <wp:extent cx="1428883" cy="10336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5384" cy="1038373"/>
                    </a:xfrm>
                    <a:prstGeom prst="rect">
                      <a:avLst/>
                    </a:prstGeom>
                    <a:noFill/>
                    <a:ln>
                      <a:noFill/>
                    </a:ln>
                  </pic:spPr>
                </pic:pic>
              </a:graphicData>
            </a:graphic>
          </wp:inline>
        </w:drawing>
      </w:r>
    </w:p>
    <w:p w:rsidR="00B16641" w:rsidRDefault="00B16641" w:rsidP="00B16641">
      <w:pPr>
        <w:pStyle w:val="H3IMAGE"/>
      </w:pPr>
      <w:bookmarkStart w:id="25" w:name="_Ref290029495"/>
      <w:r>
        <w:t>“Save” file submenu option.</w:t>
      </w:r>
      <w:bookmarkEnd w:id="25"/>
    </w:p>
    <w:p w:rsidR="00443F62" w:rsidRDefault="00B16641" w:rsidP="00443F62">
      <w:pPr>
        <w:pStyle w:val="PARAGRAPH"/>
      </w:pPr>
      <w:r>
        <w:lastRenderedPageBreak/>
        <w:t xml:space="preserve">If the user wants to save the data back to the input document (which makes the mark-up process faster when many documents have to be marked), the user may </w:t>
      </w:r>
      <w:r w:rsidR="00617C1B">
        <w:t>select</w:t>
      </w:r>
      <w:r>
        <w:t xml:space="preserve"> the “</w:t>
      </w:r>
      <w:r w:rsidRPr="004F00CC">
        <w:rPr>
          <w:i/>
        </w:rPr>
        <w:t>Overwrite input file on save</w:t>
      </w:r>
      <w:r>
        <w:t xml:space="preserve">” submenu option. </w:t>
      </w:r>
      <w:r w:rsidR="00617C1B">
        <w:t>The selection will create a tick (</w:t>
      </w:r>
      <w:r w:rsidR="00617C1B">
        <w:rPr>
          <w:noProof/>
          <w:lang w:val="lv-LV"/>
        </w:rPr>
        <w:drawing>
          <wp:inline distT="0" distB="0" distL="0" distR="0" wp14:anchorId="22E78F98" wp14:editId="287C769D">
            <wp:extent cx="111318" cy="111318"/>
            <wp:effectExtent l="0" t="0" r="317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1495" cy="111495"/>
                    </a:xfrm>
                    <a:prstGeom prst="rect">
                      <a:avLst/>
                    </a:prstGeom>
                    <a:noFill/>
                    <a:ln>
                      <a:noFill/>
                    </a:ln>
                  </pic:spPr>
                </pic:pic>
              </a:graphicData>
            </a:graphic>
          </wp:inline>
        </w:drawing>
      </w:r>
      <w:r w:rsidR="00617C1B">
        <w:rPr>
          <w:lang w:val="lv-LV"/>
        </w:rPr>
        <w:t>)</w:t>
      </w:r>
      <w:r w:rsidR="00617C1B">
        <w:t xml:space="preserve"> left to the option to indicate that it is selected. The choice will be saved when the application will be closed and the user won’t have to select the choice again.</w:t>
      </w:r>
    </w:p>
    <w:p w:rsidR="00443F62" w:rsidRDefault="00443F62" w:rsidP="008A0211">
      <w:pPr>
        <w:pStyle w:val="PIMAGE"/>
      </w:pPr>
      <w:r>
        <w:rPr>
          <w:noProof/>
          <w:lang w:val="lv-LV"/>
        </w:rPr>
        <w:drawing>
          <wp:inline distT="0" distB="0" distL="0" distR="0" wp14:anchorId="49DF27F2" wp14:editId="110C50A0">
            <wp:extent cx="2149200" cy="72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49200" cy="727200"/>
                    </a:xfrm>
                    <a:prstGeom prst="rect">
                      <a:avLst/>
                    </a:prstGeom>
                    <a:noFill/>
                    <a:ln>
                      <a:noFill/>
                    </a:ln>
                  </pic:spPr>
                </pic:pic>
              </a:graphicData>
            </a:graphic>
          </wp:inline>
        </w:drawing>
      </w:r>
    </w:p>
    <w:p w:rsidR="00B16641" w:rsidRDefault="00617C1B" w:rsidP="00C956E6">
      <w:pPr>
        <w:pStyle w:val="H3IMAGE"/>
      </w:pPr>
      <w:bookmarkStart w:id="26" w:name="_Ref291595596"/>
      <w:r>
        <w:t>“</w:t>
      </w:r>
      <w:r w:rsidR="00B16641" w:rsidRPr="00C956E6">
        <w:rPr>
          <w:rStyle w:val="H1IMAGEChar"/>
        </w:rPr>
        <w:t>Overwrite input file on save</w:t>
      </w:r>
      <w:r w:rsidRPr="00C956E6">
        <w:rPr>
          <w:rStyle w:val="H1IMAGEChar"/>
        </w:rPr>
        <w:t>”</w:t>
      </w:r>
      <w:r w:rsidR="00B16641" w:rsidRPr="00C956E6">
        <w:rPr>
          <w:rStyle w:val="H1IMAGEChar"/>
        </w:rPr>
        <w:t xml:space="preserve"> submenu option</w:t>
      </w:r>
      <w:r w:rsidR="00B16641">
        <w:t>.</w:t>
      </w:r>
      <w:bookmarkEnd w:id="26"/>
    </w:p>
    <w:p w:rsidR="00DA19C7" w:rsidRDefault="009D7B45" w:rsidP="00DA19C7">
      <w:pPr>
        <w:pStyle w:val="PARAGRAPH"/>
      </w:pPr>
      <w:r>
        <w:t>If the “</w:t>
      </w:r>
      <w:r w:rsidRPr="004F00CC">
        <w:rPr>
          <w:i/>
        </w:rPr>
        <w:t>Overwrite input file on save</w:t>
      </w:r>
      <w:r>
        <w:t>” option will not be selected, the user will have to save the document by specifying an output file</w:t>
      </w:r>
      <w:r w:rsidR="00701CD3">
        <w:t xml:space="preserve"> in the file system</w:t>
      </w:r>
      <w:r>
        <w:t>.</w:t>
      </w:r>
      <w:r w:rsidR="00DA19C7">
        <w:t xml:space="preserve"> An example of a marked text is shown in </w:t>
      </w:r>
      <w:r w:rsidR="004D541B">
        <w:fldChar w:fldCharType="begin"/>
      </w:r>
      <w:r w:rsidR="00DA19C7">
        <w:instrText xml:space="preserve"> REF _Ref290029988 \r \h </w:instrText>
      </w:r>
      <w:r w:rsidR="004D541B">
        <w:fldChar w:fldCharType="separate"/>
      </w:r>
      <w:r w:rsidR="007F78DD">
        <w:t>Fig. 1.1.3.4</w:t>
      </w:r>
      <w:r w:rsidR="004D541B">
        <w:fldChar w:fldCharType="end"/>
      </w:r>
      <w:r w:rsidR="00DA19C7">
        <w:t>.</w:t>
      </w:r>
    </w:p>
    <w:p w:rsidR="00443F62" w:rsidRDefault="000F3540" w:rsidP="008A0211">
      <w:pPr>
        <w:pStyle w:val="PIMAGE"/>
      </w:pPr>
      <w:r>
        <w:rPr>
          <w:noProof/>
          <w:lang w:val="lv-LV"/>
        </w:rPr>
        <w:drawing>
          <wp:inline distT="0" distB="0" distL="0" distR="0" wp14:anchorId="207DB835" wp14:editId="121097EF">
            <wp:extent cx="5756910" cy="1526540"/>
            <wp:effectExtent l="19050" t="19050" r="15240"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6910" cy="1526540"/>
                    </a:xfrm>
                    <a:prstGeom prst="rect">
                      <a:avLst/>
                    </a:prstGeom>
                    <a:noFill/>
                    <a:ln>
                      <a:solidFill>
                        <a:schemeClr val="tx1"/>
                      </a:solidFill>
                    </a:ln>
                  </pic:spPr>
                </pic:pic>
              </a:graphicData>
            </a:graphic>
          </wp:inline>
        </w:drawing>
      </w:r>
    </w:p>
    <w:p w:rsidR="00443F62" w:rsidRDefault="00DA19C7" w:rsidP="00DA19C7">
      <w:pPr>
        <w:pStyle w:val="H3IMAGE"/>
      </w:pPr>
      <w:bookmarkStart w:id="27" w:name="_Ref290029988"/>
      <w:r>
        <w:t>Text marked for NE’s.</w:t>
      </w:r>
      <w:bookmarkEnd w:id="27"/>
    </w:p>
    <w:p w:rsidR="0094515B" w:rsidRDefault="0094515B" w:rsidP="0094515B">
      <w:pPr>
        <w:pStyle w:val="H2SECTION"/>
      </w:pPr>
      <w:bookmarkStart w:id="28" w:name="_Ref291598547"/>
      <w:bookmarkStart w:id="29" w:name="_Toc295208174"/>
      <w:r>
        <w:t>Annotator – Disambiguator Manual</w:t>
      </w:r>
      <w:bookmarkEnd w:id="28"/>
      <w:bookmarkEnd w:id="29"/>
    </w:p>
    <w:p w:rsidR="0094515B" w:rsidRDefault="00BE3A61" w:rsidP="0094515B">
      <w:pPr>
        <w:pStyle w:val="PARAGRAPH"/>
      </w:pPr>
      <w:r>
        <w:t>When two annotators have completed annotation of a document, the document mark-up has to be disambiguated and checked for false annotations. This task is done by a third annotator.</w:t>
      </w:r>
    </w:p>
    <w:p w:rsidR="00F774A6" w:rsidRDefault="00BE3A61" w:rsidP="00F774A6">
      <w:pPr>
        <w:pStyle w:val="PARAGRAPH"/>
      </w:pPr>
      <w:r>
        <w:t>To start the disambiguation procedure, the annotator has to</w:t>
      </w:r>
      <w:r w:rsidR="00097F77">
        <w:t xml:space="preserve"> </w:t>
      </w:r>
      <w:r w:rsidR="00097F77" w:rsidRPr="00097F77">
        <w:rPr>
          <w:b/>
        </w:rPr>
        <w:t xml:space="preserve">get acquainted with the mark-up guidelines from section </w:t>
      </w:r>
      <w:r w:rsidR="00097F77" w:rsidRPr="00097F77">
        <w:rPr>
          <w:b/>
        </w:rPr>
        <w:fldChar w:fldCharType="begin"/>
      </w:r>
      <w:r w:rsidR="00097F77" w:rsidRPr="00097F77">
        <w:rPr>
          <w:b/>
        </w:rPr>
        <w:instrText xml:space="preserve"> REF _Ref291598641 \r \h </w:instrText>
      </w:r>
      <w:r w:rsidR="00097F77">
        <w:rPr>
          <w:b/>
        </w:rPr>
        <w:instrText xml:space="preserve"> \* MERGEFORMAT </w:instrText>
      </w:r>
      <w:r w:rsidR="00097F77" w:rsidRPr="00097F77">
        <w:rPr>
          <w:b/>
        </w:rPr>
      </w:r>
      <w:r w:rsidR="00097F77" w:rsidRPr="00097F77">
        <w:rPr>
          <w:b/>
        </w:rPr>
        <w:fldChar w:fldCharType="separate"/>
      </w:r>
      <w:r w:rsidR="007F78DD">
        <w:rPr>
          <w:b/>
        </w:rPr>
        <w:t>2</w:t>
      </w:r>
      <w:r w:rsidR="00097F77" w:rsidRPr="00097F77">
        <w:rPr>
          <w:b/>
        </w:rPr>
        <w:fldChar w:fldCharType="end"/>
      </w:r>
      <w:r w:rsidR="00097F77">
        <w:t xml:space="preserve"> and then</w:t>
      </w:r>
      <w:r>
        <w:t xml:space="preserve"> open the first document</w:t>
      </w:r>
      <w:r w:rsidR="00F774A6">
        <w:t xml:space="preserve"> by selecting “</w:t>
      </w:r>
      <w:r w:rsidR="00F774A6" w:rsidRPr="004F00CC">
        <w:rPr>
          <w:i/>
        </w:rPr>
        <w:t>Open</w:t>
      </w:r>
      <w:r w:rsidR="00F774A6">
        <w:t>” from the “</w:t>
      </w:r>
      <w:r w:rsidR="00F774A6" w:rsidRPr="004F00CC">
        <w:rPr>
          <w:i/>
        </w:rPr>
        <w:t>File</w:t>
      </w:r>
      <w:r w:rsidR="00F774A6">
        <w:t>” submenu</w:t>
      </w:r>
      <w:r w:rsidR="0003288C">
        <w:t xml:space="preserve"> (see </w:t>
      </w:r>
      <w:r w:rsidR="0003288C">
        <w:fldChar w:fldCharType="begin"/>
      </w:r>
      <w:r w:rsidR="0003288C">
        <w:instrText xml:space="preserve"> REF _Ref291595575 \r \h </w:instrText>
      </w:r>
      <w:r w:rsidR="0003288C">
        <w:fldChar w:fldCharType="separate"/>
      </w:r>
      <w:r w:rsidR="007F78DD">
        <w:t>Fig. 1.2.1</w:t>
      </w:r>
      <w:r w:rsidR="0003288C">
        <w:fldChar w:fldCharType="end"/>
      </w:r>
      <w:r w:rsidR="0003288C">
        <w:t>). T</w:t>
      </w:r>
      <w:r w:rsidR="00C956E6">
        <w:t>he order of opened documents is not important if the user has not selected the “</w:t>
      </w:r>
      <w:r w:rsidR="00C956E6" w:rsidRPr="004F00CC">
        <w:rPr>
          <w:i/>
        </w:rPr>
        <w:t>Overwrite input file on save</w:t>
      </w:r>
      <w:r w:rsidR="00C956E6">
        <w:t>” submenu option</w:t>
      </w:r>
      <w:r w:rsidR="0003288C">
        <w:t xml:space="preserve"> (see </w:t>
      </w:r>
      <w:r w:rsidR="0003288C">
        <w:fldChar w:fldCharType="begin"/>
      </w:r>
      <w:r w:rsidR="0003288C">
        <w:instrText xml:space="preserve"> REF _Ref291595596 \r \h </w:instrText>
      </w:r>
      <w:r w:rsidR="0003288C">
        <w:fldChar w:fldCharType="separate"/>
      </w:r>
      <w:r w:rsidR="007F78DD">
        <w:t>Fig. 1.1.3.3</w:t>
      </w:r>
      <w:r w:rsidR="0003288C">
        <w:fldChar w:fldCharType="end"/>
      </w:r>
      <w:r w:rsidR="0003288C">
        <w:t>)</w:t>
      </w:r>
      <w:r w:rsidR="00F774A6">
        <w:t>.</w:t>
      </w:r>
      <w:r w:rsidR="0003288C">
        <w:t xml:space="preserve"> If the user has selected the overwrite feature, </w:t>
      </w:r>
      <w:r w:rsidR="0003288C" w:rsidRPr="0003288C">
        <w:t xml:space="preserve">the user must make sure that the </w:t>
      </w:r>
      <w:r w:rsidR="0003288C" w:rsidRPr="0003288C">
        <w:rPr>
          <w:b/>
        </w:rPr>
        <w:t>first document is always selected from the same directory</w:t>
      </w:r>
      <w:r w:rsidR="0003288C">
        <w:t xml:space="preserve"> (or from the same previous annotator). </w:t>
      </w:r>
      <w:r w:rsidR="0003288C" w:rsidRPr="0003288C">
        <w:rPr>
          <w:b/>
        </w:rPr>
        <w:t>Otherwise, on save the files processed files will be mixed up!</w:t>
      </w:r>
      <w:r w:rsidR="00583305" w:rsidRPr="00583305">
        <w:t xml:space="preserve"> It is not advised to use the overwrite feature by the third annotator</w:t>
      </w:r>
      <w:r w:rsidR="00583305">
        <w:t xml:space="preserve"> as he/she may want to re-compare the annotation</w:t>
      </w:r>
      <w:r w:rsidR="00583305" w:rsidRPr="00583305">
        <w:t>!</w:t>
      </w:r>
    </w:p>
    <w:p w:rsidR="00F774A6" w:rsidRDefault="00F774A6" w:rsidP="00F774A6">
      <w:pPr>
        <w:pStyle w:val="PIMAGE"/>
      </w:pPr>
      <w:r>
        <w:rPr>
          <w:noProof/>
          <w:lang w:val="lv-LV"/>
        </w:rPr>
        <w:lastRenderedPageBreak/>
        <w:drawing>
          <wp:inline distT="0" distB="0" distL="0" distR="0" wp14:anchorId="15153467" wp14:editId="69881547">
            <wp:extent cx="1630017" cy="970059"/>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38834" cy="975306"/>
                    </a:xfrm>
                    <a:prstGeom prst="rect">
                      <a:avLst/>
                    </a:prstGeom>
                    <a:noFill/>
                    <a:ln>
                      <a:noFill/>
                    </a:ln>
                  </pic:spPr>
                </pic:pic>
              </a:graphicData>
            </a:graphic>
          </wp:inline>
        </w:drawing>
      </w:r>
    </w:p>
    <w:p w:rsidR="00F774A6" w:rsidRDefault="00F774A6" w:rsidP="00F774A6">
      <w:pPr>
        <w:pStyle w:val="H2IMAGE"/>
      </w:pPr>
      <w:bookmarkStart w:id="30" w:name="_Ref291595575"/>
      <w:r>
        <w:t>“Open” file submenu option.</w:t>
      </w:r>
      <w:bookmarkEnd w:id="30"/>
    </w:p>
    <w:p w:rsidR="00F774A6" w:rsidRDefault="0003288C" w:rsidP="0094515B">
      <w:pPr>
        <w:pStyle w:val="PARAGRAPH"/>
      </w:pPr>
      <w:r>
        <w:t xml:space="preserve">Once the document is opened, the mark-up from the first annotator will be shown (see </w:t>
      </w:r>
      <w:r>
        <w:fldChar w:fldCharType="begin"/>
      </w:r>
      <w:r>
        <w:instrText xml:space="preserve"> REF _Ref291595825 \r \h </w:instrText>
      </w:r>
      <w:r>
        <w:fldChar w:fldCharType="separate"/>
      </w:r>
      <w:r w:rsidR="007F78DD">
        <w:t>Fig. 1.2.2</w:t>
      </w:r>
      <w:r>
        <w:fldChar w:fldCharType="end"/>
      </w:r>
      <w:r>
        <w:t>).</w:t>
      </w:r>
    </w:p>
    <w:p w:rsidR="00BE3A61" w:rsidRDefault="00BE3A61" w:rsidP="0003288C">
      <w:pPr>
        <w:pStyle w:val="PIMAGE"/>
      </w:pPr>
      <w:r>
        <w:rPr>
          <w:noProof/>
          <w:lang w:val="lv-LV"/>
        </w:rPr>
        <w:drawing>
          <wp:inline distT="0" distB="0" distL="0" distR="0" wp14:anchorId="24A53809" wp14:editId="716372AE">
            <wp:extent cx="54864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1828800"/>
                    </a:xfrm>
                    <a:prstGeom prst="rect">
                      <a:avLst/>
                    </a:prstGeom>
                  </pic:spPr>
                </pic:pic>
              </a:graphicData>
            </a:graphic>
          </wp:inline>
        </w:drawing>
      </w:r>
    </w:p>
    <w:p w:rsidR="00F774A6" w:rsidRDefault="0003288C" w:rsidP="0003288C">
      <w:pPr>
        <w:pStyle w:val="H2IMAGE"/>
      </w:pPr>
      <w:bookmarkStart w:id="31" w:name="_Ref291595825"/>
      <w:r>
        <w:t>NESimpleAnnotator after opening the first annotator’s document.</w:t>
      </w:r>
      <w:bookmarkEnd w:id="31"/>
    </w:p>
    <w:p w:rsidR="00C3576A" w:rsidRDefault="0003288C" w:rsidP="0094515B">
      <w:pPr>
        <w:pStyle w:val="PARAGRAPH"/>
      </w:pPr>
      <w:r>
        <w:t>The second step is to compare the mark-up of the first annotator to the second annotator’s mark-up. To do this the user has to select “</w:t>
      </w:r>
      <w:r w:rsidRPr="004F00CC">
        <w:rPr>
          <w:i/>
        </w:rPr>
        <w:t>Compare</w:t>
      </w:r>
      <w:r>
        <w:t>” from the “</w:t>
      </w:r>
      <w:r w:rsidRPr="004F00CC">
        <w:rPr>
          <w:i/>
        </w:rPr>
        <w:t>File</w:t>
      </w:r>
      <w:r>
        <w:t xml:space="preserve">” submenu (see </w:t>
      </w:r>
      <w:r>
        <w:fldChar w:fldCharType="begin"/>
      </w:r>
      <w:r>
        <w:instrText xml:space="preserve"> REF _Ref291595989 \r \h </w:instrText>
      </w:r>
      <w:r>
        <w:fldChar w:fldCharType="separate"/>
      </w:r>
      <w:r w:rsidR="007F78DD">
        <w:t>Fig. 1.2.3</w:t>
      </w:r>
      <w:r>
        <w:fldChar w:fldCharType="end"/>
      </w:r>
      <w:r>
        <w:t>) and select the second annotator’s document.</w:t>
      </w:r>
    </w:p>
    <w:p w:rsidR="00C3576A" w:rsidRDefault="00C3576A" w:rsidP="00774D3B">
      <w:pPr>
        <w:pStyle w:val="PIMAGE"/>
      </w:pPr>
      <w:r>
        <w:rPr>
          <w:noProof/>
          <w:lang w:val="lv-LV"/>
        </w:rPr>
        <w:drawing>
          <wp:inline distT="0" distB="0" distL="0" distR="0" wp14:anchorId="0F336D02" wp14:editId="42E99981">
            <wp:extent cx="1916430" cy="133604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6430" cy="1336040"/>
                    </a:xfrm>
                    <a:prstGeom prst="rect">
                      <a:avLst/>
                    </a:prstGeom>
                    <a:noFill/>
                    <a:ln>
                      <a:noFill/>
                    </a:ln>
                  </pic:spPr>
                </pic:pic>
              </a:graphicData>
            </a:graphic>
          </wp:inline>
        </w:drawing>
      </w:r>
    </w:p>
    <w:p w:rsidR="00C3576A" w:rsidRDefault="0003288C" w:rsidP="0003288C">
      <w:pPr>
        <w:pStyle w:val="H2IMAGE"/>
      </w:pPr>
      <w:bookmarkStart w:id="32" w:name="_Ref291595989"/>
      <w:r>
        <w:t>“Compare” file submenu option.</w:t>
      </w:r>
      <w:bookmarkEnd w:id="32"/>
    </w:p>
    <w:p w:rsidR="00F774A6" w:rsidRDefault="0003288C" w:rsidP="0094515B">
      <w:pPr>
        <w:pStyle w:val="PARAGRAPH"/>
      </w:pPr>
      <w:r>
        <w:t xml:space="preserve">If the user accidentally will select a wrong document, the program will show an exception if the text without mark-ups won’t be identical in both documents (See </w:t>
      </w:r>
      <w:r>
        <w:fldChar w:fldCharType="begin"/>
      </w:r>
      <w:r>
        <w:instrText xml:space="preserve"> REF _Ref291596078 \r \h </w:instrText>
      </w:r>
      <w:r>
        <w:fldChar w:fldCharType="separate"/>
      </w:r>
      <w:r w:rsidR="007F78DD">
        <w:t>Fig. 1.2.4</w:t>
      </w:r>
      <w:r>
        <w:fldChar w:fldCharType="end"/>
      </w:r>
      <w:r>
        <w:t>).</w:t>
      </w:r>
    </w:p>
    <w:p w:rsidR="008F00E3" w:rsidRDefault="008F00E3" w:rsidP="0094515B">
      <w:pPr>
        <w:pStyle w:val="PARAGRAPH"/>
      </w:pPr>
    </w:p>
    <w:p w:rsidR="00F774A6" w:rsidRDefault="00F774A6" w:rsidP="00774D3B">
      <w:pPr>
        <w:pStyle w:val="PIMAGE"/>
      </w:pPr>
      <w:r>
        <w:rPr>
          <w:noProof/>
          <w:lang w:val="lv-LV"/>
        </w:rPr>
        <w:lastRenderedPageBreak/>
        <w:drawing>
          <wp:inline distT="0" distB="0" distL="0" distR="0" wp14:anchorId="16B2B10C" wp14:editId="603EE243">
            <wp:extent cx="4591050" cy="1752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91050" cy="1752600"/>
                    </a:xfrm>
                    <a:prstGeom prst="rect">
                      <a:avLst/>
                    </a:prstGeom>
                  </pic:spPr>
                </pic:pic>
              </a:graphicData>
            </a:graphic>
          </wp:inline>
        </w:drawing>
      </w:r>
    </w:p>
    <w:p w:rsidR="00F774A6" w:rsidRDefault="0003288C" w:rsidP="0003288C">
      <w:pPr>
        <w:pStyle w:val="H2IMAGE"/>
      </w:pPr>
      <w:bookmarkStart w:id="33" w:name="_Ref291596078"/>
      <w:r>
        <w:t>Text mismatch error message.</w:t>
      </w:r>
      <w:bookmarkEnd w:id="33"/>
    </w:p>
    <w:p w:rsidR="00C956E6" w:rsidRDefault="0002778A" w:rsidP="0094515B">
      <w:pPr>
        <w:pStyle w:val="PARAGRAPH"/>
      </w:pPr>
      <w:r>
        <w:t>If such an exception occurs, the user has to select “</w:t>
      </w:r>
      <w:r w:rsidRPr="004F00CC">
        <w:rPr>
          <w:i/>
        </w:rPr>
        <w:t>Compare</w:t>
      </w:r>
      <w:r>
        <w:t>” again (</w:t>
      </w:r>
      <w:r w:rsidR="005C0F07">
        <w:t>as long as the correct document is not selected</w:t>
      </w:r>
      <w:r>
        <w:t>).</w:t>
      </w:r>
      <w:r w:rsidR="005C0F07">
        <w:t xml:space="preserve"> Once the correct document is selected, the application will automatically analyze the mark-ups and highlight with darker red mark-up mismatching positions (see </w:t>
      </w:r>
      <w:r w:rsidR="005C0F07">
        <w:fldChar w:fldCharType="begin"/>
      </w:r>
      <w:r w:rsidR="005C0F07">
        <w:instrText xml:space="preserve"> REF _Ref291596303 \r \h </w:instrText>
      </w:r>
      <w:r w:rsidR="005C0F07">
        <w:fldChar w:fldCharType="separate"/>
      </w:r>
      <w:r w:rsidR="007F78DD">
        <w:t>Fig. 1.2.5</w:t>
      </w:r>
      <w:r w:rsidR="005C0F07">
        <w:fldChar w:fldCharType="end"/>
      </w:r>
      <w:r w:rsidR="005C0F07">
        <w:t>)</w:t>
      </w:r>
      <w:r w:rsidR="004015A6">
        <w:t xml:space="preserve"> and open the comparison toolbar below the text</w:t>
      </w:r>
      <w:r w:rsidR="005C0F07">
        <w:t>.</w:t>
      </w:r>
    </w:p>
    <w:p w:rsidR="00F774A6" w:rsidRDefault="00F774A6" w:rsidP="00774D3B">
      <w:pPr>
        <w:pStyle w:val="PIMAGE"/>
      </w:pPr>
      <w:r>
        <w:rPr>
          <w:noProof/>
          <w:lang w:val="lv-LV"/>
        </w:rPr>
        <w:drawing>
          <wp:inline distT="0" distB="0" distL="0" distR="0" wp14:anchorId="677B1A6D" wp14:editId="78B1ABA0">
            <wp:extent cx="5486400" cy="18453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1845310"/>
                    </a:xfrm>
                    <a:prstGeom prst="rect">
                      <a:avLst/>
                    </a:prstGeom>
                  </pic:spPr>
                </pic:pic>
              </a:graphicData>
            </a:graphic>
          </wp:inline>
        </w:drawing>
      </w:r>
    </w:p>
    <w:p w:rsidR="00F774A6" w:rsidRDefault="005C0F07" w:rsidP="005C0F07">
      <w:pPr>
        <w:pStyle w:val="H2IMAGE"/>
      </w:pPr>
      <w:bookmarkStart w:id="34" w:name="_Ref291596303"/>
      <w:r>
        <w:t>Comparison of two marked documents.</w:t>
      </w:r>
      <w:bookmarkEnd w:id="34"/>
    </w:p>
    <w:p w:rsidR="00C3576A" w:rsidRDefault="004015A6" w:rsidP="0094515B">
      <w:pPr>
        <w:pStyle w:val="PARAGRAPH"/>
      </w:pPr>
      <w:r>
        <w:t xml:space="preserve">The comparison toolbar consists of two buttons </w:t>
      </w:r>
      <w:r w:rsidR="00914EFE">
        <w:t>(</w:t>
      </w:r>
      <w:r>
        <w:t>“</w:t>
      </w:r>
      <w:r w:rsidRPr="004F00CC">
        <w:rPr>
          <w:i/>
        </w:rPr>
        <w:t>Next</w:t>
      </w:r>
      <w:r>
        <w:t>”</w:t>
      </w:r>
      <w:r w:rsidR="00914EFE">
        <w:t xml:space="preserve"> – </w:t>
      </w:r>
      <w:r>
        <w:t>to</w:t>
      </w:r>
      <w:r w:rsidR="00914EFE">
        <w:t xml:space="preserve"> </w:t>
      </w:r>
      <w:r>
        <w:t xml:space="preserve">move to the next difference </w:t>
      </w:r>
      <w:r w:rsidR="00914EFE">
        <w:t>(</w:t>
      </w:r>
      <w:r>
        <w:t xml:space="preserve">see </w:t>
      </w:r>
      <w:r>
        <w:fldChar w:fldCharType="begin"/>
      </w:r>
      <w:r>
        <w:instrText xml:space="preserve"> REF _Ref291596509 \r \h </w:instrText>
      </w:r>
      <w:r>
        <w:fldChar w:fldCharType="separate"/>
      </w:r>
      <w:r w:rsidR="007F78DD">
        <w:t>Fig. 1.2.6</w:t>
      </w:r>
      <w:r>
        <w:fldChar w:fldCharType="end"/>
      </w:r>
      <w:r w:rsidR="00914EFE">
        <w:t>)</w:t>
      </w:r>
      <w:r>
        <w:t xml:space="preserve"> and “</w:t>
      </w:r>
      <w:r w:rsidRPr="004F00CC">
        <w:rPr>
          <w:i/>
        </w:rPr>
        <w:t>Back</w:t>
      </w:r>
      <w:r>
        <w:t xml:space="preserve">” </w:t>
      </w:r>
      <w:r w:rsidR="00914EFE">
        <w:t xml:space="preserve">– </w:t>
      </w:r>
      <w:r>
        <w:t>to</w:t>
      </w:r>
      <w:r w:rsidR="00914EFE">
        <w:t xml:space="preserve"> </w:t>
      </w:r>
      <w:r>
        <w:t>move to the previous difference</w:t>
      </w:r>
      <w:r w:rsidR="00914EFE">
        <w:t xml:space="preserve"> (</w:t>
      </w:r>
      <w:r>
        <w:t xml:space="preserve">see </w:t>
      </w:r>
      <w:r>
        <w:fldChar w:fldCharType="begin"/>
      </w:r>
      <w:r>
        <w:instrText xml:space="preserve"> REF _Ref291596544 \r \h </w:instrText>
      </w:r>
      <w:r>
        <w:fldChar w:fldCharType="separate"/>
      </w:r>
      <w:r w:rsidR="007F78DD">
        <w:t>Fig. 1.2.7</w:t>
      </w:r>
      <w:r>
        <w:fldChar w:fldCharType="end"/>
      </w:r>
      <w:r w:rsidR="00914EFE">
        <w:t>)</w:t>
      </w:r>
      <w:r>
        <w:t>)</w:t>
      </w:r>
      <w:r w:rsidR="00774D3B">
        <w:t xml:space="preserve"> and two text fields (one to the left – representing the first annotator’s annotation; one to the right – representing the second annotators annotation)</w:t>
      </w:r>
      <w:r>
        <w:t>.</w:t>
      </w:r>
    </w:p>
    <w:p w:rsidR="00C3576A" w:rsidRDefault="00C3576A" w:rsidP="00774D3B">
      <w:pPr>
        <w:pStyle w:val="PIMAGE"/>
      </w:pPr>
      <w:r>
        <w:rPr>
          <w:noProof/>
          <w:lang w:val="lv-LV"/>
        </w:rPr>
        <w:drawing>
          <wp:inline distT="0" distB="0" distL="0" distR="0" wp14:anchorId="531205C5" wp14:editId="75743EF0">
            <wp:extent cx="5486400" cy="18453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86400" cy="1845310"/>
                    </a:xfrm>
                    <a:prstGeom prst="rect">
                      <a:avLst/>
                    </a:prstGeom>
                  </pic:spPr>
                </pic:pic>
              </a:graphicData>
            </a:graphic>
          </wp:inline>
        </w:drawing>
      </w:r>
    </w:p>
    <w:p w:rsidR="00C3576A" w:rsidRDefault="004015A6" w:rsidP="004015A6">
      <w:pPr>
        <w:pStyle w:val="H2IMAGE"/>
      </w:pPr>
      <w:bookmarkStart w:id="35" w:name="_Ref291596509"/>
      <w:r>
        <w:t>Button “Next” shows the next difference.</w:t>
      </w:r>
      <w:bookmarkEnd w:id="35"/>
    </w:p>
    <w:p w:rsidR="00C3576A" w:rsidRDefault="00C3576A" w:rsidP="00774D3B">
      <w:pPr>
        <w:pStyle w:val="PIMAGE"/>
      </w:pPr>
      <w:r>
        <w:rPr>
          <w:noProof/>
          <w:lang w:val="lv-LV"/>
        </w:rPr>
        <w:lastRenderedPageBreak/>
        <w:drawing>
          <wp:inline distT="0" distB="0" distL="0" distR="0" wp14:anchorId="079F7E5E" wp14:editId="0CBF9552">
            <wp:extent cx="5486400" cy="18453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1845310"/>
                    </a:xfrm>
                    <a:prstGeom prst="rect">
                      <a:avLst/>
                    </a:prstGeom>
                  </pic:spPr>
                </pic:pic>
              </a:graphicData>
            </a:graphic>
          </wp:inline>
        </w:drawing>
      </w:r>
    </w:p>
    <w:p w:rsidR="00C3576A" w:rsidRDefault="004015A6" w:rsidP="004015A6">
      <w:pPr>
        <w:pStyle w:val="H2IMAGE"/>
      </w:pPr>
      <w:bookmarkStart w:id="36" w:name="_Ref291596544"/>
      <w:r>
        <w:t>Button “Back” shows the previous difference.</w:t>
      </w:r>
      <w:bookmarkEnd w:id="36"/>
    </w:p>
    <w:p w:rsidR="00C956E6" w:rsidRPr="00757FDF" w:rsidRDefault="00774D3B" w:rsidP="00757FDF">
      <w:pPr>
        <w:pStyle w:val="PARAGRAPH"/>
      </w:pPr>
      <w:r>
        <w:t xml:space="preserve">The task of the third annotator is to select the correct annotation in all difference sections, but not only, as the third annotator can also re-annotate a position, if both annotators have made a mistake in the annotation or a text position lacks an annotation at all. </w:t>
      </w:r>
      <w:r w:rsidRPr="00774D3B">
        <w:rPr>
          <w:b/>
        </w:rPr>
        <w:t xml:space="preserve">The re-annotation is performed following the guidelines from the section </w:t>
      </w:r>
      <w:r w:rsidRPr="00774D3B">
        <w:rPr>
          <w:b/>
        </w:rPr>
        <w:fldChar w:fldCharType="begin"/>
      </w:r>
      <w:r w:rsidRPr="00774D3B">
        <w:rPr>
          <w:b/>
        </w:rPr>
        <w:instrText xml:space="preserve"> REF _Ref291597480 \r \h </w:instrText>
      </w:r>
      <w:r>
        <w:rPr>
          <w:b/>
        </w:rPr>
        <w:instrText xml:space="preserve"> \* MERGEFORMAT </w:instrText>
      </w:r>
      <w:r w:rsidRPr="00774D3B">
        <w:rPr>
          <w:b/>
        </w:rPr>
      </w:r>
      <w:r w:rsidRPr="00774D3B">
        <w:rPr>
          <w:b/>
        </w:rPr>
        <w:fldChar w:fldCharType="separate"/>
      </w:r>
      <w:r w:rsidR="007F78DD">
        <w:rPr>
          <w:b/>
        </w:rPr>
        <w:t>1.1</w:t>
      </w:r>
      <w:r w:rsidRPr="00774D3B">
        <w:rPr>
          <w:b/>
        </w:rPr>
        <w:fldChar w:fldCharType="end"/>
      </w:r>
      <w:r w:rsidRPr="00774D3B">
        <w:rPr>
          <w:b/>
        </w:rPr>
        <w:t>.</w:t>
      </w:r>
      <w:r>
        <w:t xml:space="preserve"> When re-annotation is done within a difference section (the dark red colored text), the difference is removed.</w:t>
      </w:r>
    </w:p>
    <w:p w:rsidR="00774D3B" w:rsidRPr="00757FDF" w:rsidRDefault="00757FDF" w:rsidP="00757FDF">
      <w:pPr>
        <w:pStyle w:val="PARAGRAPH"/>
      </w:pPr>
      <w:r>
        <w:t xml:space="preserve">If the </w:t>
      </w:r>
      <w:r w:rsidRPr="00757FDF">
        <w:rPr>
          <w:b/>
        </w:rPr>
        <w:t>first annotator’s annotation is correct</w:t>
      </w:r>
      <w:r>
        <w:t xml:space="preserve">, the third annotator has to </w:t>
      </w:r>
      <w:r w:rsidRPr="00757FDF">
        <w:rPr>
          <w:b/>
        </w:rPr>
        <w:t>double click on the left text field</w:t>
      </w:r>
      <w:r>
        <w:t xml:space="preserve"> as shown in </w:t>
      </w:r>
      <w:r>
        <w:fldChar w:fldCharType="begin"/>
      </w:r>
      <w:r>
        <w:instrText xml:space="preserve"> REF _Ref291597882 \r \h </w:instrText>
      </w:r>
      <w:r>
        <w:fldChar w:fldCharType="separate"/>
      </w:r>
      <w:r w:rsidR="007F78DD">
        <w:t>Fig. 1.2.8</w:t>
      </w:r>
      <w:r>
        <w:fldChar w:fldCharType="end"/>
      </w:r>
      <w:r>
        <w:t xml:space="preserve"> or press the keyboard </w:t>
      </w:r>
      <w:r w:rsidRPr="00757FDF">
        <w:rPr>
          <w:b/>
        </w:rPr>
        <w:t>key “1”</w:t>
      </w:r>
      <w:r>
        <w:t>.</w:t>
      </w:r>
    </w:p>
    <w:p w:rsidR="00C3576A" w:rsidRDefault="00C956E6" w:rsidP="00757FDF">
      <w:pPr>
        <w:pStyle w:val="PIMAGE"/>
      </w:pPr>
      <w:r>
        <w:rPr>
          <w:noProof/>
          <w:lang w:val="lv-LV"/>
        </w:rPr>
        <mc:AlternateContent>
          <mc:Choice Requires="wpg">
            <w:drawing>
              <wp:inline distT="0" distB="0" distL="0" distR="0" wp14:anchorId="2CD034F8" wp14:editId="4A8CE130">
                <wp:extent cx="5311471" cy="1335819"/>
                <wp:effectExtent l="0" t="0" r="3810" b="0"/>
                <wp:docPr id="42" name="Group 42"/>
                <wp:cNvGraphicFramePr/>
                <a:graphic xmlns:a="http://schemas.openxmlformats.org/drawingml/2006/main">
                  <a:graphicData uri="http://schemas.microsoft.com/office/word/2010/wordprocessingGroup">
                    <wpg:wgp>
                      <wpg:cNvGrpSpPr/>
                      <wpg:grpSpPr>
                        <a:xfrm>
                          <a:off x="0" y="0"/>
                          <a:ext cx="5311471" cy="1335819"/>
                          <a:chOff x="0" y="0"/>
                          <a:chExt cx="5311471" cy="1335819"/>
                        </a:xfrm>
                      </wpg:grpSpPr>
                      <wps:wsp>
                        <wps:cNvPr id="41" name="Right Arrow 41"/>
                        <wps:cNvSpPr/>
                        <wps:spPr>
                          <a:xfrm>
                            <a:off x="2552369" y="596348"/>
                            <a:ext cx="206375" cy="1663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Picture 37"/>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64904" cy="1335819"/>
                          </a:xfrm>
                          <a:prstGeom prst="rect">
                            <a:avLst/>
                          </a:prstGeom>
                          <a:noFill/>
                          <a:ln>
                            <a:noFill/>
                          </a:ln>
                        </pic:spPr>
                      </pic:pic>
                      <pic:pic xmlns:pic="http://schemas.openxmlformats.org/drawingml/2006/picture">
                        <pic:nvPicPr>
                          <pic:cNvPr id="38" name="Picture 38"/>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2806810" y="0"/>
                            <a:ext cx="2504661" cy="1335819"/>
                          </a:xfrm>
                          <a:prstGeom prst="rect">
                            <a:avLst/>
                          </a:prstGeom>
                          <a:noFill/>
                          <a:ln>
                            <a:noFill/>
                          </a:ln>
                        </pic:spPr>
                      </pic:pic>
                    </wpg:wgp>
                  </a:graphicData>
                </a:graphic>
              </wp:inline>
            </w:drawing>
          </mc:Choice>
          <mc:Fallback>
            <w:pict>
              <v:group id="Group 42" o:spid="_x0000_s1026" style="width:418.25pt;height:105.2pt;mso-position-horizontal-relative:char;mso-position-vertical-relative:line" coordsize="53114,13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 o:spid="_x0000_s1027" type="#_x0000_t13" style="position:absolute;left:25523;top:5963;width:2064;height:1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H5TsQA&#10;AADbAAAADwAAAGRycy9kb3ducmV2LnhtbESPwWrDMBBE74X8g9hAL6WRXUIITmTTFgq9pCROel+s&#10;jWVqrYwlO06+vgoUehxm583OtphsK0bqfeNYQbpIQBBXTjdcKzgdP57XIHxA1tg6JgVX8lDks4ct&#10;Ztpd+EBjGWoRIewzVGBC6DIpfWXIol+4jjh6Z9dbDFH2tdQ9XiLctvIlSVbSYsOxwWBH74aqn3Kw&#10;8Y2wSveHm2nfhnL5Rd9+N4xPO6Ue59PrBkSgKfwf/6U/tYJlCvctEQA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R+U7EAAAA2wAAAA8AAAAAAAAAAAAAAAAAmAIAAGRycy9k&#10;b3ducmV2LnhtbFBLBQYAAAAABAAEAPUAAACJAwAAAAA=&#10;" adj="12894" fillcolor="#4f81bd [3204]" strokecolor="#243f60 [1604]" strokeweight="2pt"/>
                <v:shape id="Picture 37" o:spid="_x0000_s1028" type="#_x0000_t75" style="position:absolute;width:24649;height:13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PTnzDAAAA2wAAAA8AAABkcnMvZG93bnJldi54bWxEj0FrAjEUhO8F/0N4Qm+arUJrt0YRQWkR&#10;im5Lz4/N62Zp8rIkUdf++kYQehxm5htmvuydFScKsfWs4GFcgCCuvW65UfD5sRnNQMSErNF6JgUX&#10;irBcDO7mWGp/5gOdqtSIDOFYogKTUldKGWtDDuPYd8TZ+/bBYcoyNFIHPGe4s3JSFI/SYct5wWBH&#10;a0P1T3V0Co7GTuX6d4d+XzxfbP/+VYW3rVL3w371AiJRn/7Dt/arVjB9guuX/APk4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09OfMMAAADbAAAADwAAAAAAAAAAAAAAAACf&#10;AgAAZHJzL2Rvd25yZXYueG1sUEsFBgAAAAAEAAQA9wAAAI8DAAAAAA==&#10;">
                  <v:imagedata r:id="rId41" o:title=""/>
                  <v:path arrowok="t"/>
                </v:shape>
                <v:shape id="Picture 38" o:spid="_x0000_s1029" type="#_x0000_t75" style="position:absolute;left:28068;width:25046;height:13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SH9a+AAAA2wAAAA8AAABkcnMvZG93bnJldi54bWxET8uKwjAU3Qv+Q7jC7DTVAZFqFBHUwY1P&#10;XF+aaxtsbkoTbcevNwvB5eG8Z4vWluJJtTeOFQwHCQjizGnDuYLLed2fgPABWWPpmBT8k4fFvNuZ&#10;Yapdw0d6nkIuYgj7FBUUIVSplD4ryKIfuIo4cjdXWwwR1rnUNTYx3JZylCRjadFwbCiwolVB2f30&#10;sAquTl5Hr8Pe7Jb3LZkLDzdNuVbqp9cupyACteEr/rj/tILfODZ+iT9Azt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FSH9a+AAAA2wAAAA8AAAAAAAAAAAAAAAAAnwIAAGRy&#10;cy9kb3ducmV2LnhtbFBLBQYAAAAABAAEAPcAAACKAwAAAAA=&#10;">
                  <v:imagedata r:id="rId42" o:title=""/>
                  <v:path arrowok="t"/>
                </v:shape>
                <w10:anchorlock/>
              </v:group>
            </w:pict>
          </mc:Fallback>
        </mc:AlternateContent>
      </w:r>
    </w:p>
    <w:p w:rsidR="00C3576A" w:rsidRDefault="00757FDF" w:rsidP="00757FDF">
      <w:pPr>
        <w:pStyle w:val="H2IMAGE"/>
      </w:pPr>
      <w:bookmarkStart w:id="37" w:name="_Ref291597882"/>
      <w:r>
        <w:t>Selecting the first annotator’s annotation by double-clicking the left text field.</w:t>
      </w:r>
      <w:bookmarkEnd w:id="37"/>
    </w:p>
    <w:p w:rsidR="00757FDF" w:rsidRDefault="00757FDF" w:rsidP="00757FDF">
      <w:pPr>
        <w:pStyle w:val="PARAGRAPH"/>
      </w:pPr>
      <w:r>
        <w:t xml:space="preserve">If the </w:t>
      </w:r>
      <w:r w:rsidRPr="00757FDF">
        <w:rPr>
          <w:b/>
        </w:rPr>
        <w:t>second annotator’s annotation is correct</w:t>
      </w:r>
      <w:r>
        <w:t>, the third annotator has to d</w:t>
      </w:r>
      <w:r w:rsidRPr="00757FDF">
        <w:rPr>
          <w:b/>
        </w:rPr>
        <w:t>ouble click on the right text field</w:t>
      </w:r>
      <w:r>
        <w:t xml:space="preserve"> as shown in </w:t>
      </w:r>
      <w:r>
        <w:fldChar w:fldCharType="begin"/>
      </w:r>
      <w:r>
        <w:instrText xml:space="preserve"> REF _Ref291597999 \r \h </w:instrText>
      </w:r>
      <w:r>
        <w:fldChar w:fldCharType="separate"/>
      </w:r>
      <w:r w:rsidR="007F78DD">
        <w:t>Fig. 1.2.9</w:t>
      </w:r>
      <w:r>
        <w:fldChar w:fldCharType="end"/>
      </w:r>
      <w:r>
        <w:t xml:space="preserve"> or press the keyboard </w:t>
      </w:r>
      <w:r w:rsidRPr="00757FDF">
        <w:rPr>
          <w:b/>
        </w:rPr>
        <w:t>key “2”</w:t>
      </w:r>
      <w:r>
        <w:t>.</w:t>
      </w:r>
    </w:p>
    <w:p w:rsidR="00C3576A" w:rsidRDefault="00C956E6" w:rsidP="00757FDF">
      <w:pPr>
        <w:pStyle w:val="PIMAGE"/>
      </w:pPr>
      <w:r>
        <w:rPr>
          <w:noProof/>
          <w:lang w:val="lv-LV"/>
        </w:rPr>
        <mc:AlternateContent>
          <mc:Choice Requires="wpg">
            <w:drawing>
              <wp:inline distT="0" distB="0" distL="0" distR="0" wp14:anchorId="19A7D923" wp14:editId="5741E05E">
                <wp:extent cx="5359179" cy="1304013"/>
                <wp:effectExtent l="0" t="0" r="0" b="0"/>
                <wp:docPr id="44" name="Group 44"/>
                <wp:cNvGraphicFramePr/>
                <a:graphic xmlns:a="http://schemas.openxmlformats.org/drawingml/2006/main">
                  <a:graphicData uri="http://schemas.microsoft.com/office/word/2010/wordprocessingGroup">
                    <wpg:wgp>
                      <wpg:cNvGrpSpPr/>
                      <wpg:grpSpPr>
                        <a:xfrm>
                          <a:off x="0" y="0"/>
                          <a:ext cx="5359179" cy="1304013"/>
                          <a:chOff x="0" y="0"/>
                          <a:chExt cx="5359179" cy="1304013"/>
                        </a:xfrm>
                      </wpg:grpSpPr>
                      <pic:pic xmlns:pic="http://schemas.openxmlformats.org/drawingml/2006/picture">
                        <pic:nvPicPr>
                          <pic:cNvPr id="40" name="Picture 40"/>
                          <pic:cNvPicPr>
                            <a:picLocks noChangeAspect="1"/>
                          </pic:cNvPicPr>
                        </pic:nvPicPr>
                        <pic:blipFill>
                          <a:blip r:embed="rId43">
                            <a:extLst>
                              <a:ext uri="{28A0092B-C50C-407E-A947-70E740481C1C}">
                                <a14:useLocalDpi xmlns:a14="http://schemas.microsoft.com/office/drawing/2010/main" val="0"/>
                              </a:ext>
                            </a:extLst>
                          </a:blip>
                          <a:srcRect/>
                          <a:stretch>
                            <a:fillRect/>
                          </a:stretch>
                        </pic:blipFill>
                        <pic:spPr bwMode="auto">
                          <a:xfrm>
                            <a:off x="2846567" y="0"/>
                            <a:ext cx="2512612" cy="1304013"/>
                          </a:xfrm>
                          <a:prstGeom prst="rect">
                            <a:avLst/>
                          </a:prstGeom>
                          <a:noFill/>
                          <a:ln>
                            <a:noFill/>
                          </a:ln>
                        </pic:spPr>
                      </pic:pic>
                      <pic:pic xmlns:pic="http://schemas.openxmlformats.org/drawingml/2006/picture">
                        <pic:nvPicPr>
                          <pic:cNvPr id="39" name="Picture 39"/>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15902"/>
                            <a:ext cx="2464904" cy="1288111"/>
                          </a:xfrm>
                          <a:prstGeom prst="rect">
                            <a:avLst/>
                          </a:prstGeom>
                          <a:noFill/>
                          <a:ln>
                            <a:noFill/>
                          </a:ln>
                        </pic:spPr>
                      </pic:pic>
                      <wps:wsp>
                        <wps:cNvPr id="43" name="Right Arrow 43"/>
                        <wps:cNvSpPr/>
                        <wps:spPr>
                          <a:xfrm>
                            <a:off x="2552369" y="556591"/>
                            <a:ext cx="205740" cy="1828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44" o:spid="_x0000_s1026" style="width:422pt;height:102.7pt;mso-position-horizontal-relative:char;mso-position-vertical-relative:line" coordsize="53591,13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">
                <v:shape id="Picture 40" o:spid="_x0000_s1027" type="#_x0000_t75" style="position:absolute;left:28465;width:25126;height:13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pMEvEAAAA2wAAAA8AAABkcnMvZG93bnJldi54bWxET8tqwkAU3Qv+w3AL3RSdqKGU1FFEKBQq&#10;QtNS7e6Suc3DzJ2QGZPo1zuLgsvDeS/Xg6lFR60rLSuYTSMQxJnVJecKvr/eJi8gnEfWWFsmBRdy&#10;sF6NR0tMtO35k7rU5yKEsEtQQeF9k0jpsoIMuqltiAP3Z1uDPsA2l7rFPoSbWs6j6FkaLDk0FNjQ&#10;tqDslJ6NAn6qFtUsrvbyehh2P7/z8/HjQEo9PgybVxCeBn8X/7vftYI4rA9fwg+Qq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dpMEvEAAAA2wAAAA8AAAAAAAAAAAAAAAAA&#10;nwIAAGRycy9kb3ducmV2LnhtbFBLBQYAAAAABAAEAPcAAACQAwAAAAA=&#10;">
                  <v:imagedata r:id="rId45" o:title=""/>
                  <v:path arrowok="t"/>
                </v:shape>
                <v:shape id="Picture 39" o:spid="_x0000_s1028" type="#_x0000_t75" style="position:absolute;top:159;width:24649;height:12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7D0jBAAAA2wAAAA8AAABkcnMvZG93bnJldi54bWxEj0GLwjAUhO/C/ofwBG+a1oVFa1ORRWHx&#10;sqgVr4/m2Rabl9JEW//9ZkHwOMzMN0y6HkwjHtS52rKCeBaBIC6srrlUkJ920wUI55E1NpZJwZMc&#10;rLOPUYqJtj0f6HH0pQgQdgkqqLxvEyldUZFBN7MtcfCutjPog+xKqTvsA9w0ch5FX9JgzWGhwpa+&#10;Kypux7tR8Evyxv1+u8nduaGLLOPz8IyVmoyHzQqEp8G/w6/2j1bwuYT/L+EHyOw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V7D0jBAAAA2wAAAA8AAAAAAAAAAAAAAAAAnwIA&#10;AGRycy9kb3ducmV2LnhtbFBLBQYAAAAABAAEAPcAAACNAwAAAAA=&#10;">
                  <v:imagedata r:id="rId46" o:title=""/>
                  <v:path arrowok="t"/>
                </v:shape>
                <v:shape id="Right Arrow 43" o:spid="_x0000_s1029" type="#_x0000_t13" style="position:absolute;left:25523;top:5565;width:2058;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0VscA&#10;AADbAAAADwAAAGRycy9kb3ducmV2LnhtbESPT2vCQBTE70K/w/IKvYhuWv8g0U2wBcGDgk0L1dsz&#10;+0xCs29jdtX027uFQo/DzPyGWaSdqcWVWldZVvA8jEAQ51ZXXCj4/FgNZiCcR9ZYWyYFP+QgTR56&#10;C4y1vfE7XTNfiABhF6OC0vsmltLlJRl0Q9sQB+9kW4M+yLaQusVbgJtavkTRVBqsOCyU2NBbSfl3&#10;djEKNtkuOk+WdJ41x69+Pjnst6/VXqmnx245B+Gp8//hv/ZaKxiP4PdL+AEy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L9FbHAAAA2wAAAA8AAAAAAAAAAAAAAAAAmAIAAGRy&#10;cy9kb3ducmV2LnhtbFBLBQYAAAAABAAEAPUAAACMAwAAAAA=&#10;" adj="12000" fillcolor="#4f81bd [3204]" strokecolor="#243f60 [1604]" strokeweight="2pt"/>
                <w10:anchorlock/>
              </v:group>
            </w:pict>
          </mc:Fallback>
        </mc:AlternateContent>
      </w:r>
    </w:p>
    <w:p w:rsidR="00757FDF" w:rsidRDefault="00757FDF" w:rsidP="00757FDF">
      <w:pPr>
        <w:pStyle w:val="H2IMAGE"/>
      </w:pPr>
      <w:bookmarkStart w:id="38" w:name="_Ref291597999"/>
      <w:r>
        <w:t>Selecting the second annotator’s annotation by double-clicking the right text field.</w:t>
      </w:r>
      <w:bookmarkEnd w:id="38"/>
    </w:p>
    <w:p w:rsidR="00C3576A" w:rsidRDefault="00757FDF" w:rsidP="0094515B">
      <w:pPr>
        <w:pStyle w:val="PARAGRAPH"/>
      </w:pPr>
      <w:r>
        <w:t xml:space="preserve">If all differences will be processed, the user will receive a message as shown in </w:t>
      </w:r>
      <w:r>
        <w:fldChar w:fldCharType="begin"/>
      </w:r>
      <w:r>
        <w:instrText xml:space="preserve"> REF _Ref291598123 \r \h </w:instrText>
      </w:r>
      <w:r>
        <w:fldChar w:fldCharType="separate"/>
      </w:r>
      <w:r w:rsidR="007F78DD">
        <w:t>Fig. 1.2.10</w:t>
      </w:r>
      <w:r>
        <w:fldChar w:fldCharType="end"/>
      </w:r>
      <w:r>
        <w:t>.</w:t>
      </w:r>
    </w:p>
    <w:p w:rsidR="00F774A6" w:rsidRDefault="006A66D2" w:rsidP="00757FDF">
      <w:pPr>
        <w:pStyle w:val="PIMAGE"/>
      </w:pPr>
      <w:r>
        <w:rPr>
          <w:noProof/>
          <w:lang w:val="lv-LV"/>
        </w:rPr>
        <w:lastRenderedPageBreak/>
        <w:drawing>
          <wp:inline distT="0" distB="0" distL="0" distR="0" wp14:anchorId="71EEDCD5" wp14:editId="131FC567">
            <wp:extent cx="2771775" cy="16287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771775" cy="1628775"/>
                    </a:xfrm>
                    <a:prstGeom prst="rect">
                      <a:avLst/>
                    </a:prstGeom>
                  </pic:spPr>
                </pic:pic>
              </a:graphicData>
            </a:graphic>
          </wp:inline>
        </w:drawing>
      </w:r>
    </w:p>
    <w:p w:rsidR="00F774A6" w:rsidRDefault="00757FDF" w:rsidP="00757FDF">
      <w:pPr>
        <w:pStyle w:val="H2IMAGE"/>
      </w:pPr>
      <w:bookmarkStart w:id="39" w:name="_Ref291598123"/>
      <w:r>
        <w:t>No differences to iterate through.</w:t>
      </w:r>
      <w:bookmarkEnd w:id="39"/>
    </w:p>
    <w:p w:rsidR="00C3576A" w:rsidRDefault="00583305" w:rsidP="0094515B">
      <w:pPr>
        <w:pStyle w:val="PARAGRAPH"/>
      </w:pPr>
      <w:r>
        <w:t>Once the differences, false annotations and missing annotations have been resolved, the document has to be saved. To save the document</w:t>
      </w:r>
      <w:r w:rsidR="00006D8B">
        <w:t>,</w:t>
      </w:r>
      <w:r>
        <w:t xml:space="preserve"> select “</w:t>
      </w:r>
      <w:r w:rsidRPr="004F00CC">
        <w:rPr>
          <w:i/>
        </w:rPr>
        <w:t>Save</w:t>
      </w:r>
      <w:r>
        <w:t>” from the “</w:t>
      </w:r>
      <w:r w:rsidRPr="004F00CC">
        <w:rPr>
          <w:i/>
        </w:rPr>
        <w:t>File</w:t>
      </w:r>
      <w:r>
        <w:t>” submenu</w:t>
      </w:r>
      <w:r w:rsidR="00006D8B">
        <w:t xml:space="preserve"> (see </w:t>
      </w:r>
      <w:r w:rsidR="00006D8B">
        <w:fldChar w:fldCharType="begin"/>
      </w:r>
      <w:r w:rsidR="00006D8B">
        <w:instrText xml:space="preserve"> REF _Ref291598482 \r \h </w:instrText>
      </w:r>
      <w:r w:rsidR="00006D8B">
        <w:fldChar w:fldCharType="separate"/>
      </w:r>
      <w:r w:rsidR="007F78DD">
        <w:t>Fig. 1.2.11</w:t>
      </w:r>
      <w:r w:rsidR="00006D8B">
        <w:fldChar w:fldCharType="end"/>
      </w:r>
      <w:r w:rsidR="00006D8B">
        <w:t>) and choose where to save the file (press “</w:t>
      </w:r>
      <w:r w:rsidR="00006D8B" w:rsidRPr="004F00CC">
        <w:rPr>
          <w:i/>
        </w:rPr>
        <w:t>Save</w:t>
      </w:r>
      <w:r w:rsidR="00006D8B">
        <w:t>” when done). Make sure you do not overwrite the initial documents as you could want to re-compare/ change your judgment.</w:t>
      </w:r>
    </w:p>
    <w:p w:rsidR="00C3576A" w:rsidRDefault="00C3576A" w:rsidP="00757FDF">
      <w:pPr>
        <w:pStyle w:val="PIMAGE"/>
      </w:pPr>
      <w:r>
        <w:rPr>
          <w:noProof/>
          <w:lang w:val="lv-LV"/>
        </w:rPr>
        <w:drawing>
          <wp:inline distT="0" distB="0" distL="0" distR="0" wp14:anchorId="3BA0ABB0" wp14:editId="1DE750B0">
            <wp:extent cx="1868805" cy="13519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8805" cy="1351915"/>
                    </a:xfrm>
                    <a:prstGeom prst="rect">
                      <a:avLst/>
                    </a:prstGeom>
                    <a:noFill/>
                    <a:ln>
                      <a:noFill/>
                    </a:ln>
                  </pic:spPr>
                </pic:pic>
              </a:graphicData>
            </a:graphic>
          </wp:inline>
        </w:drawing>
      </w:r>
    </w:p>
    <w:p w:rsidR="00583305" w:rsidRDefault="00583305" w:rsidP="00583305">
      <w:pPr>
        <w:pStyle w:val="H2IMAGE"/>
      </w:pPr>
      <w:bookmarkStart w:id="40" w:name="_Ref291598482"/>
      <w:r>
        <w:t>“Save” file submenu option.</w:t>
      </w:r>
      <w:bookmarkEnd w:id="40"/>
    </w:p>
    <w:p w:rsidR="00583305" w:rsidRPr="00757FDF" w:rsidRDefault="00006D8B" w:rsidP="00583305">
      <w:pPr>
        <w:pStyle w:val="PARAGRAPH"/>
      </w:pPr>
      <w:r>
        <w:t xml:space="preserve">To start a new comparison, simply open a new document as shown in the beginning of section </w:t>
      </w:r>
      <w:r>
        <w:fldChar w:fldCharType="begin"/>
      </w:r>
      <w:r>
        <w:instrText xml:space="preserve"> REF _Ref291598547 \r \h </w:instrText>
      </w:r>
      <w:r>
        <w:fldChar w:fldCharType="separate"/>
      </w:r>
      <w:r w:rsidR="007F78DD">
        <w:t>1.2</w:t>
      </w:r>
      <w:r>
        <w:fldChar w:fldCharType="end"/>
      </w:r>
      <w:r>
        <w:t>.</w:t>
      </w:r>
    </w:p>
    <w:p w:rsidR="0094515B" w:rsidRDefault="0094515B">
      <w:pPr>
        <w:spacing w:after="0" w:line="240" w:lineRule="auto"/>
        <w:rPr>
          <w:rFonts w:eastAsia="Times New Roman"/>
          <w:caps/>
          <w:sz w:val="28"/>
          <w:lang w:val="en-US" w:eastAsia="lv-LV"/>
        </w:rPr>
      </w:pPr>
      <w:r>
        <w:br w:type="page"/>
      </w:r>
    </w:p>
    <w:p w:rsidR="00E549E4" w:rsidRDefault="00864C5A" w:rsidP="0094515B">
      <w:pPr>
        <w:pStyle w:val="H1SECTION"/>
      </w:pPr>
      <w:bookmarkStart w:id="41" w:name="_Ref291598641"/>
      <w:bookmarkStart w:id="42" w:name="_Toc295208175"/>
      <w:r>
        <w:lastRenderedPageBreak/>
        <w:t>NE category mark-up</w:t>
      </w:r>
      <w:r w:rsidR="00E549E4">
        <w:t xml:space="preserve"> Guidelines</w:t>
      </w:r>
      <w:bookmarkEnd w:id="41"/>
      <w:bookmarkEnd w:id="42"/>
    </w:p>
    <w:p w:rsidR="00173E36" w:rsidRDefault="00173E36" w:rsidP="00173E36">
      <w:pPr>
        <w:pStyle w:val="PARAGRAPH"/>
      </w:pPr>
      <w:r>
        <w:t>The guidelines are based</w:t>
      </w:r>
      <w:r w:rsidR="004656DC">
        <w:t xml:space="preserve"> (mostly copied, but adapted and with some ambiguities and contradictions resolved)</w:t>
      </w:r>
      <w:r>
        <w:t xml:space="preserve"> on MUC-7 NE annotation guidelines</w:t>
      </w:r>
      <w:r>
        <w:rPr>
          <w:rStyle w:val="FootnoteReference"/>
        </w:rPr>
        <w:footnoteReference w:id="1"/>
      </w:r>
      <w:r>
        <w:t>.</w:t>
      </w:r>
    </w:p>
    <w:p w:rsidR="00C20D19" w:rsidRDefault="005F0B5E" w:rsidP="0094515B">
      <w:pPr>
        <w:pStyle w:val="H2SECTION"/>
      </w:pPr>
      <w:bookmarkStart w:id="43" w:name="_Toc295208176"/>
      <w:r>
        <w:t>Multi-</w:t>
      </w:r>
      <w:r w:rsidR="00724FFA">
        <w:t>N</w:t>
      </w:r>
      <w:r>
        <w:t>ame</w:t>
      </w:r>
      <w:r w:rsidR="00173E36">
        <w:t xml:space="preserve"> and </w:t>
      </w:r>
      <w:r w:rsidR="00724FFA">
        <w:t>M</w:t>
      </w:r>
      <w:r w:rsidR="00173E36">
        <w:t>ulti-</w:t>
      </w:r>
      <w:r w:rsidR="00724FFA">
        <w:t>M</w:t>
      </w:r>
      <w:r w:rsidR="00173E36">
        <w:t>odifier</w:t>
      </w:r>
      <w:r>
        <w:t xml:space="preserve"> Expressions</w:t>
      </w:r>
      <w:bookmarkEnd w:id="43"/>
    </w:p>
    <w:p w:rsidR="005F0B5E" w:rsidRDefault="005F0B5E" w:rsidP="005F0B5E">
      <w:pPr>
        <w:pStyle w:val="CODEBLOCK"/>
      </w:pPr>
      <w:r>
        <w:t>“</w:t>
      </w:r>
      <w:r w:rsidRPr="005F0B5E">
        <w:rPr>
          <w:shd w:val="clear" w:color="auto" w:fill="FF0000"/>
        </w:rPr>
        <w:t>North and South America</w:t>
      </w:r>
      <w:r>
        <w:t>”</w:t>
      </w:r>
      <w:r w:rsidR="00F75AAB">
        <w:t xml:space="preserve"> (LOCATION)</w:t>
      </w:r>
    </w:p>
    <w:p w:rsidR="00173E36" w:rsidRDefault="00173E36" w:rsidP="005F0B5E">
      <w:pPr>
        <w:pStyle w:val="CODEBLOCK"/>
      </w:pPr>
      <w:r>
        <w:t>“</w:t>
      </w:r>
      <w:r w:rsidRPr="00173E36">
        <w:rPr>
          <w:shd w:val="clear" w:color="auto" w:fill="00B050"/>
        </w:rPr>
        <w:t>U.S. Fish and Wildlife Service</w:t>
      </w:r>
      <w:r>
        <w:t>”</w:t>
      </w:r>
      <w:r w:rsidR="00F75AAB">
        <w:t xml:space="preserve"> (ORGANIZATION)</w:t>
      </w:r>
    </w:p>
    <w:p w:rsidR="00933E46" w:rsidRDefault="005F0B5E" w:rsidP="005A7121">
      <w:pPr>
        <w:pStyle w:val="CODEBLOCK"/>
      </w:pPr>
      <w:r>
        <w:t>“</w:t>
      </w:r>
      <w:r w:rsidRPr="005F0B5E">
        <w:rPr>
          <w:shd w:val="clear" w:color="auto" w:fill="00B050"/>
        </w:rPr>
        <w:t>Latvijas Republikas</w:t>
      </w:r>
      <w:r w:rsidRPr="005A7121">
        <w:rPr>
          <w:shd w:val="clear" w:color="auto" w:fill="00B050"/>
        </w:rPr>
        <w:t xml:space="preserve"> </w:t>
      </w:r>
      <w:r w:rsidRPr="005F0B5E">
        <w:rPr>
          <w:shd w:val="clear" w:color="auto" w:fill="00B050"/>
        </w:rPr>
        <w:t>Finanšu un Veselības ministrijas</w:t>
      </w:r>
      <w:r>
        <w:t>”</w:t>
      </w:r>
      <w:r w:rsidR="00F75AAB">
        <w:t xml:space="preserve"> (ORGANIZATION)</w:t>
      </w:r>
    </w:p>
    <w:p w:rsidR="00173E36" w:rsidRDefault="00173E36" w:rsidP="005F0B5E">
      <w:pPr>
        <w:pStyle w:val="CODEBLOCK"/>
      </w:pPr>
      <w:r>
        <w:t>“</w:t>
      </w:r>
      <w:r w:rsidRPr="00173E36">
        <w:rPr>
          <w:shd w:val="clear" w:color="auto" w:fill="00B050"/>
        </w:rPr>
        <w:t>Latvijas Vides, ģeoloģijas un meteoroloģijas centrs</w:t>
      </w:r>
      <w:proofErr w:type="gramStart"/>
      <w:r>
        <w:t>”</w:t>
      </w:r>
      <w:r w:rsidR="00F75AAB">
        <w:t>(</w:t>
      </w:r>
      <w:proofErr w:type="gramEnd"/>
      <w:r w:rsidR="00F75AAB">
        <w:t>ORGANIZATION)</w:t>
      </w:r>
    </w:p>
    <w:p w:rsidR="0006273F" w:rsidRDefault="005F0B5E" w:rsidP="005A7121">
      <w:pPr>
        <w:pStyle w:val="PARAGRAPH"/>
      </w:pPr>
      <w:r>
        <w:t xml:space="preserve">Conjoined multi-name expressions (expressions, which are combined of multiple entities) </w:t>
      </w:r>
      <w:r w:rsidR="00173E36">
        <w:t xml:space="preserve">and single entities with conjunctions </w:t>
      </w:r>
      <w:r>
        <w:t>have to be treated as one entity.</w:t>
      </w:r>
    </w:p>
    <w:p w:rsidR="005F0B5E" w:rsidRDefault="005F0B5E" w:rsidP="005F0B5E">
      <w:pPr>
        <w:pStyle w:val="CODEBLOCK"/>
      </w:pPr>
      <w:r w:rsidRPr="005F0B5E">
        <w:t>"</w:t>
      </w:r>
      <w:r w:rsidRPr="005F0B5E">
        <w:rPr>
          <w:shd w:val="clear" w:color="auto" w:fill="E5B8B7" w:themeFill="accent2" w:themeFillTint="66"/>
        </w:rPr>
        <w:t>10- and 20-dollar</w:t>
      </w:r>
      <w:r w:rsidRPr="005F0B5E">
        <w:t xml:space="preserve"> bills"</w:t>
      </w:r>
    </w:p>
    <w:p w:rsidR="005F0B5E" w:rsidRDefault="005F0B5E" w:rsidP="005F0B5E">
      <w:pPr>
        <w:pStyle w:val="CODEBLOCK"/>
      </w:pPr>
      <w:r>
        <w:t>“</w:t>
      </w:r>
      <w:r w:rsidRPr="005F0B5E">
        <w:rPr>
          <w:shd w:val="clear" w:color="auto" w:fill="E5B8B7" w:themeFill="accent2" w:themeFillTint="66"/>
        </w:rPr>
        <w:t>5 un 10 latu</w:t>
      </w:r>
      <w:r>
        <w:t xml:space="preserve"> naudas zīmes”</w:t>
      </w:r>
    </w:p>
    <w:p w:rsidR="005F0B5E" w:rsidRDefault="00724FFA" w:rsidP="0094515B">
      <w:pPr>
        <w:pStyle w:val="H2SECTION"/>
      </w:pPr>
      <w:bookmarkStart w:id="44" w:name="_Toc295208177"/>
      <w:r>
        <w:t>Numeric and Time Expressions</w:t>
      </w:r>
      <w:bookmarkEnd w:id="44"/>
    </w:p>
    <w:p w:rsidR="00F75AAB" w:rsidRDefault="00F75AAB" w:rsidP="00F75AAB">
      <w:pPr>
        <w:pStyle w:val="CODEBLOCK"/>
      </w:pPr>
      <w:r>
        <w:t>“</w:t>
      </w:r>
      <w:r w:rsidRPr="00F75AAB">
        <w:rPr>
          <w:shd w:val="clear" w:color="auto" w:fill="E5B8B7" w:themeFill="accent2" w:themeFillTint="66"/>
        </w:rPr>
        <w:t>175 to 180 million Canadian dollars</w:t>
      </w:r>
      <w:r>
        <w:t>” (MONEY)</w:t>
      </w:r>
    </w:p>
    <w:p w:rsidR="00F75AAB" w:rsidRDefault="00F75AAB" w:rsidP="00F75AAB">
      <w:pPr>
        <w:pStyle w:val="CODEBLOCK"/>
      </w:pPr>
      <w:r>
        <w:t>“</w:t>
      </w:r>
      <w:proofErr w:type="gramStart"/>
      <w:r>
        <w:t>projekta</w:t>
      </w:r>
      <w:proofErr w:type="gramEnd"/>
      <w:r>
        <w:t xml:space="preserve"> izmaksas lēstas </w:t>
      </w:r>
      <w:r w:rsidRPr="00F75AAB">
        <w:rPr>
          <w:shd w:val="clear" w:color="auto" w:fill="E5B8B7" w:themeFill="accent2" w:themeFillTint="66"/>
        </w:rPr>
        <w:t xml:space="preserve">no 175. </w:t>
      </w:r>
      <w:proofErr w:type="gramStart"/>
      <w:r w:rsidRPr="00F75AAB">
        <w:rPr>
          <w:shd w:val="clear" w:color="auto" w:fill="E5B8B7" w:themeFill="accent2" w:themeFillTint="66"/>
        </w:rPr>
        <w:t>līdz</w:t>
      </w:r>
      <w:proofErr w:type="gramEnd"/>
      <w:r w:rsidRPr="00F75AAB">
        <w:rPr>
          <w:shd w:val="clear" w:color="auto" w:fill="E5B8B7" w:themeFill="accent2" w:themeFillTint="66"/>
        </w:rPr>
        <w:t xml:space="preserve"> 180. </w:t>
      </w:r>
      <w:proofErr w:type="gramStart"/>
      <w:r w:rsidRPr="00F75AAB">
        <w:rPr>
          <w:shd w:val="clear" w:color="auto" w:fill="E5B8B7" w:themeFill="accent2" w:themeFillTint="66"/>
        </w:rPr>
        <w:t>miljoniem</w:t>
      </w:r>
      <w:proofErr w:type="gramEnd"/>
      <w:r w:rsidRPr="00F75AAB">
        <w:rPr>
          <w:shd w:val="clear" w:color="auto" w:fill="E5B8B7" w:themeFill="accent2" w:themeFillTint="66"/>
        </w:rPr>
        <w:t xml:space="preserve"> igauņu kronu</w:t>
      </w:r>
      <w:r>
        <w:t>.” (MONEY)</w:t>
      </w:r>
    </w:p>
    <w:p w:rsidR="00F75AAB" w:rsidRDefault="00F75AAB" w:rsidP="00F75AAB">
      <w:pPr>
        <w:pStyle w:val="CODEBLOCK"/>
      </w:pPr>
      <w:r>
        <w:t>“</w:t>
      </w:r>
      <w:proofErr w:type="gramStart"/>
      <w:r w:rsidRPr="00F75AAB">
        <w:t>the</w:t>
      </w:r>
      <w:proofErr w:type="gramEnd"/>
      <w:r w:rsidRPr="00F75AAB">
        <w:t xml:space="preserve"> </w:t>
      </w:r>
      <w:r w:rsidRPr="00F75AAB">
        <w:rPr>
          <w:shd w:val="clear" w:color="auto" w:fill="66FF99"/>
        </w:rPr>
        <w:t>1986-87 academic year</w:t>
      </w:r>
      <w:r>
        <w:t>” (DATE)</w:t>
      </w:r>
    </w:p>
    <w:p w:rsidR="00F75AAB" w:rsidRDefault="00F75AAB" w:rsidP="00F75AAB">
      <w:pPr>
        <w:pStyle w:val="CODEBLOCK"/>
      </w:pPr>
      <w:r>
        <w:t>“</w:t>
      </w:r>
      <w:r w:rsidRPr="00F75AAB">
        <w:rPr>
          <w:shd w:val="clear" w:color="auto" w:fill="66FF99"/>
        </w:rPr>
        <w:t>2010</w:t>
      </w:r>
      <w:proofErr w:type="gramStart"/>
      <w:r w:rsidRPr="00F75AAB">
        <w:rPr>
          <w:shd w:val="clear" w:color="auto" w:fill="66FF99"/>
        </w:rPr>
        <w:t>./</w:t>
      </w:r>
      <w:proofErr w:type="gramEnd"/>
      <w:r w:rsidRPr="00F75AAB">
        <w:rPr>
          <w:shd w:val="clear" w:color="auto" w:fill="66FF99"/>
        </w:rPr>
        <w:t xml:space="preserve">2011. </w:t>
      </w:r>
      <w:proofErr w:type="gramStart"/>
      <w:r w:rsidRPr="00F75AAB">
        <w:rPr>
          <w:shd w:val="clear" w:color="auto" w:fill="66FF99"/>
        </w:rPr>
        <w:t>akadēmiskais</w:t>
      </w:r>
      <w:proofErr w:type="gramEnd"/>
      <w:r w:rsidRPr="00F75AAB">
        <w:rPr>
          <w:shd w:val="clear" w:color="auto" w:fill="66FF99"/>
        </w:rPr>
        <w:t xml:space="preserve"> gads</w:t>
      </w:r>
      <w:r>
        <w:t>” (DATE)</w:t>
      </w:r>
    </w:p>
    <w:p w:rsidR="00F75AAB" w:rsidRDefault="00F75AAB" w:rsidP="00F75AAB">
      <w:pPr>
        <w:pStyle w:val="CODEBLOCK"/>
      </w:pPr>
      <w:r>
        <w:t>“</w:t>
      </w:r>
      <w:proofErr w:type="gramStart"/>
      <w:r w:rsidRPr="0077141E">
        <w:rPr>
          <w:shd w:val="clear" w:color="auto" w:fill="66FF99"/>
        </w:rPr>
        <w:t>from</w:t>
      </w:r>
      <w:proofErr w:type="gramEnd"/>
      <w:r w:rsidRPr="0077141E">
        <w:rPr>
          <w:shd w:val="clear" w:color="auto" w:fill="66FF99"/>
        </w:rPr>
        <w:t xml:space="preserve"> 1990 through </w:t>
      </w:r>
      <w:r w:rsidRPr="00F75AAB">
        <w:rPr>
          <w:shd w:val="clear" w:color="auto" w:fill="66FF99"/>
        </w:rPr>
        <w:t>1992</w:t>
      </w:r>
      <w:r>
        <w:t>” (DATE)</w:t>
      </w:r>
    </w:p>
    <w:p w:rsidR="00F75AAB" w:rsidRDefault="00F75AAB" w:rsidP="00F75AAB">
      <w:pPr>
        <w:pStyle w:val="CODEBLOCK"/>
      </w:pPr>
      <w:r>
        <w:t>“</w:t>
      </w:r>
      <w:proofErr w:type="gramStart"/>
      <w:r w:rsidRPr="0077141E">
        <w:rPr>
          <w:shd w:val="clear" w:color="auto" w:fill="66FF99"/>
        </w:rPr>
        <w:t>līdz</w:t>
      </w:r>
      <w:proofErr w:type="gramEnd"/>
      <w:r w:rsidRPr="0077141E">
        <w:rPr>
          <w:shd w:val="clear" w:color="auto" w:fill="66FF99"/>
        </w:rPr>
        <w:t xml:space="preserve"> pat </w:t>
      </w:r>
      <w:r w:rsidRPr="00F75AAB">
        <w:rPr>
          <w:shd w:val="clear" w:color="auto" w:fill="66FF99"/>
        </w:rPr>
        <w:t xml:space="preserve">2011. </w:t>
      </w:r>
      <w:proofErr w:type="gramStart"/>
      <w:r w:rsidRPr="00F75AAB">
        <w:rPr>
          <w:shd w:val="clear" w:color="auto" w:fill="66FF99"/>
        </w:rPr>
        <w:t>gada</w:t>
      </w:r>
      <w:proofErr w:type="gramEnd"/>
      <w:r w:rsidRPr="00F75AAB">
        <w:rPr>
          <w:shd w:val="clear" w:color="auto" w:fill="66FF99"/>
        </w:rPr>
        <w:t xml:space="preserve"> 17. </w:t>
      </w:r>
      <w:proofErr w:type="gramStart"/>
      <w:r w:rsidRPr="00F75AAB">
        <w:rPr>
          <w:shd w:val="clear" w:color="auto" w:fill="66FF99"/>
        </w:rPr>
        <w:t>janvārim</w:t>
      </w:r>
      <w:proofErr w:type="gramEnd"/>
      <w:r>
        <w:t>” (DATE)</w:t>
      </w:r>
    </w:p>
    <w:p w:rsidR="00724FFA" w:rsidRDefault="00724FFA" w:rsidP="00724FFA">
      <w:pPr>
        <w:pStyle w:val="PARAGRAPH"/>
      </w:pPr>
      <w:r w:rsidRPr="00724FFA">
        <w:t xml:space="preserve">The subparts of time, date, money, </w:t>
      </w:r>
      <w:proofErr w:type="gramStart"/>
      <w:r w:rsidR="00113760">
        <w:t>quantity</w:t>
      </w:r>
      <w:proofErr w:type="gramEnd"/>
      <w:r>
        <w:t xml:space="preserve"> </w:t>
      </w:r>
      <w:r w:rsidRPr="00724FFA">
        <w:t>and percentage range expressions should be marked up as parts of a single expression, even if there is no elision of the numeric "units".</w:t>
      </w:r>
    </w:p>
    <w:p w:rsidR="00E41A69" w:rsidRDefault="00E41A69" w:rsidP="0094515B">
      <w:pPr>
        <w:pStyle w:val="H2SECTION"/>
      </w:pPr>
      <w:bookmarkStart w:id="45" w:name="_Toc295208178"/>
      <w:r>
        <w:t>Nested expressions</w:t>
      </w:r>
      <w:bookmarkEnd w:id="45"/>
    </w:p>
    <w:p w:rsidR="00E41A69" w:rsidRDefault="0095024D" w:rsidP="00E41A69">
      <w:pPr>
        <w:pStyle w:val="CODEBLOCK"/>
      </w:pPr>
      <w:r>
        <w:t xml:space="preserve"> </w:t>
      </w:r>
      <w:r w:rsidR="00E41A69">
        <w:t>“</w:t>
      </w:r>
      <w:r w:rsidR="00E41A69" w:rsidRPr="00E41A69">
        <w:rPr>
          <w:shd w:val="clear" w:color="auto" w:fill="FFFF00"/>
        </w:rPr>
        <w:t>8:24 a.m. Chicago time</w:t>
      </w:r>
      <w:r w:rsidR="00E41A69">
        <w:t>” and not “</w:t>
      </w:r>
      <w:r w:rsidR="00E41A69" w:rsidRPr="00E41A69">
        <w:rPr>
          <w:shd w:val="clear" w:color="auto" w:fill="FFFF00"/>
        </w:rPr>
        <w:t>8:24 a.m.</w:t>
      </w:r>
      <w:r w:rsidR="00E41A69" w:rsidRPr="00E41A69">
        <w:t xml:space="preserve"> </w:t>
      </w:r>
      <w:r w:rsidR="00E41A69" w:rsidRPr="00E41A69">
        <w:rPr>
          <w:shd w:val="clear" w:color="auto" w:fill="FF0000"/>
        </w:rPr>
        <w:t>Chicago</w:t>
      </w:r>
      <w:r w:rsidR="00E41A69" w:rsidRPr="00E41A69">
        <w:t xml:space="preserve"> time</w:t>
      </w:r>
      <w:r w:rsidR="00E41A69">
        <w:t>”</w:t>
      </w:r>
    </w:p>
    <w:p w:rsidR="00E41A69" w:rsidRDefault="00E41A69" w:rsidP="00E41A69">
      <w:pPr>
        <w:pStyle w:val="CODEBLOCK"/>
      </w:pPr>
      <w:r>
        <w:t>“</w:t>
      </w:r>
      <w:r w:rsidRPr="00E41A69">
        <w:rPr>
          <w:shd w:val="clear" w:color="auto" w:fill="E5B8B7" w:themeFill="accent2" w:themeFillTint="66"/>
        </w:rPr>
        <w:t>U.S. $10 million</w:t>
      </w:r>
      <w:r>
        <w:t>” and not “</w:t>
      </w:r>
      <w:r w:rsidRPr="00E41A69">
        <w:rPr>
          <w:shd w:val="clear" w:color="auto" w:fill="FF0000"/>
        </w:rPr>
        <w:t>U.S.</w:t>
      </w:r>
      <w:r w:rsidRPr="00E41A69">
        <w:t xml:space="preserve"> </w:t>
      </w:r>
      <w:r w:rsidRPr="00E41A69">
        <w:rPr>
          <w:shd w:val="clear" w:color="auto" w:fill="E5B8B7" w:themeFill="accent2" w:themeFillTint="66"/>
        </w:rPr>
        <w:t>$10 million</w:t>
      </w:r>
      <w:r>
        <w:t>”</w:t>
      </w:r>
    </w:p>
    <w:p w:rsidR="00E41A69" w:rsidRDefault="00E41A69" w:rsidP="00E41A69">
      <w:pPr>
        <w:pStyle w:val="CODEBLOCK"/>
        <w:rPr>
          <w:shd w:val="clear" w:color="auto" w:fill="00B050"/>
        </w:rPr>
      </w:pPr>
      <w:r>
        <w:t>“</w:t>
      </w:r>
      <w:proofErr w:type="gramStart"/>
      <w:r w:rsidRPr="00E41A69">
        <w:t>the</w:t>
      </w:r>
      <w:proofErr w:type="gramEnd"/>
      <w:r w:rsidRPr="00E41A69">
        <w:t xml:space="preserve"> </w:t>
      </w:r>
      <w:r w:rsidRPr="00E41A69">
        <w:rPr>
          <w:shd w:val="clear" w:color="auto" w:fill="00B050"/>
        </w:rPr>
        <w:t>U.S. Customs Service</w:t>
      </w:r>
      <w:r>
        <w:t>” and not “</w:t>
      </w:r>
      <w:r w:rsidRPr="00E41A69">
        <w:t xml:space="preserve">the </w:t>
      </w:r>
      <w:r w:rsidRPr="00E41A69">
        <w:rPr>
          <w:shd w:val="clear" w:color="auto" w:fill="FF0000"/>
        </w:rPr>
        <w:t>U.S.</w:t>
      </w:r>
      <w:r w:rsidRPr="00E41A69">
        <w:t xml:space="preserve"> </w:t>
      </w:r>
      <w:r w:rsidRPr="00E41A69">
        <w:rPr>
          <w:shd w:val="clear" w:color="auto" w:fill="00B050"/>
        </w:rPr>
        <w:t>Customs Service</w:t>
      </w:r>
    </w:p>
    <w:p w:rsidR="0095024D" w:rsidRDefault="0095024D" w:rsidP="0095024D">
      <w:pPr>
        <w:pStyle w:val="PARAGRAPH"/>
      </w:pPr>
      <w:r>
        <w:t>N</w:t>
      </w:r>
      <w:r w:rsidRPr="00E41A69">
        <w:t>ested expressions are not to be tagged</w:t>
      </w:r>
      <w:r>
        <w:t xml:space="preserve"> as separate NE’s</w:t>
      </w:r>
      <w:r w:rsidRPr="00E41A69">
        <w:t>.</w:t>
      </w:r>
    </w:p>
    <w:p w:rsidR="0095024D" w:rsidRDefault="0095024D" w:rsidP="0095024D">
      <w:pPr>
        <w:pStyle w:val="PARAGRAPH"/>
      </w:pPr>
      <w:r>
        <w:t>“</w:t>
      </w:r>
      <w:r w:rsidRPr="0095024D">
        <w:rPr>
          <w:shd w:val="clear" w:color="auto" w:fill="00B050"/>
        </w:rPr>
        <w:t>Arthur Anderson Consulting</w:t>
      </w:r>
      <w:r>
        <w:t>”</w:t>
      </w:r>
    </w:p>
    <w:p w:rsidR="0095024D" w:rsidRDefault="0095024D" w:rsidP="0095024D">
      <w:pPr>
        <w:pStyle w:val="PARAGRAPH"/>
      </w:pPr>
      <w:r>
        <w:t>“</w:t>
      </w:r>
      <w:r w:rsidRPr="0095024D">
        <w:rPr>
          <w:shd w:val="clear" w:color="auto" w:fill="00B050"/>
        </w:rPr>
        <w:t>SIA Jānis Bērziņš un partneri</w:t>
      </w:r>
      <w:r>
        <w:t>”</w:t>
      </w:r>
    </w:p>
    <w:p w:rsidR="0095024D" w:rsidRDefault="0095024D" w:rsidP="0095024D">
      <w:pPr>
        <w:pStyle w:val="PARAGRAPH"/>
        <w:rPr>
          <w:shd w:val="clear" w:color="auto" w:fill="00B050"/>
        </w:rPr>
      </w:pPr>
      <w:r w:rsidRPr="0095024D">
        <w:t>In some cases, multi-word strings that are proper names will contain entity name</w:t>
      </w:r>
      <w:r w:rsidRPr="0095024D">
        <w:rPr>
          <w:shd w:val="clear" w:color="auto" w:fill="00B050"/>
        </w:rPr>
        <w:t xml:space="preserve"> </w:t>
      </w:r>
      <w:r w:rsidRPr="0095024D">
        <w:t>substrings; such strings are not decomposable; therefore, the substrings are not to be tagged</w:t>
      </w:r>
      <w:r>
        <w:t xml:space="preserve"> separately</w:t>
      </w:r>
      <w:r w:rsidRPr="0095024D">
        <w:t>.</w:t>
      </w:r>
    </w:p>
    <w:p w:rsidR="00E41A69" w:rsidRDefault="00113760" w:rsidP="0094515B">
      <w:pPr>
        <w:pStyle w:val="H2SECTION"/>
      </w:pPr>
      <w:bookmarkStart w:id="46" w:name="_Toc295208179"/>
      <w:r w:rsidRPr="00113760">
        <w:t>Entity-Expressions that Modify Non-entities</w:t>
      </w:r>
      <w:bookmarkEnd w:id="46"/>
    </w:p>
    <w:p w:rsidR="00113760" w:rsidRDefault="00113760" w:rsidP="00113760">
      <w:pPr>
        <w:pStyle w:val="CODEBLOCK"/>
      </w:pPr>
      <w:r>
        <w:lastRenderedPageBreak/>
        <w:t>“</w:t>
      </w:r>
      <w:r w:rsidRPr="00113760">
        <w:rPr>
          <w:shd w:val="clear" w:color="auto" w:fill="00B050"/>
        </w:rPr>
        <w:t>IK Baudas virsotne</w:t>
      </w:r>
      <w:r w:rsidR="00D06013">
        <w:t xml:space="preserve"> piedalījās conferencē</w:t>
      </w:r>
      <w:r>
        <w:t>” (ORGA</w:t>
      </w:r>
      <w:r w:rsidR="0086167F">
        <w:t>N</w:t>
      </w:r>
      <w:r>
        <w:t>IZATION)</w:t>
      </w:r>
    </w:p>
    <w:p w:rsidR="004F00CC" w:rsidRDefault="004F00CC" w:rsidP="00113760">
      <w:pPr>
        <w:pStyle w:val="CODEBLOCK"/>
      </w:pPr>
      <w:r>
        <w:t>“</w:t>
      </w:r>
      <w:r w:rsidRPr="004F00CC">
        <w:rPr>
          <w:shd w:val="clear" w:color="auto" w:fill="00B050"/>
        </w:rPr>
        <w:t>Gospel Singers Ltd.</w:t>
      </w:r>
      <w:r>
        <w:t xml:space="preserve"> joined the choir.” (ORGANIZATION)</w:t>
      </w:r>
    </w:p>
    <w:p w:rsidR="004F00CC" w:rsidRDefault="004F00CC" w:rsidP="00113760">
      <w:pPr>
        <w:pStyle w:val="CODEBLOCK"/>
      </w:pPr>
      <w:r>
        <w:t>“Gospel singers joined the choir.” (NON-ENTITY)</w:t>
      </w:r>
    </w:p>
    <w:p w:rsidR="00113760" w:rsidRDefault="00113760" w:rsidP="00113760">
      <w:pPr>
        <w:pStyle w:val="CODEBLOCK"/>
      </w:pPr>
      <w:r>
        <w:t>“</w:t>
      </w:r>
      <w:r w:rsidRPr="00113760">
        <w:rPr>
          <w:shd w:val="clear" w:color="auto" w:fill="FF0000"/>
        </w:rPr>
        <w:t>Gaiziņkalna</w:t>
      </w:r>
      <w:r>
        <w:t xml:space="preserve"> virsotne nav visai stāva” (LOCATION)</w:t>
      </w:r>
    </w:p>
    <w:p w:rsidR="00113760" w:rsidRDefault="00113760" w:rsidP="00113760">
      <w:pPr>
        <w:pStyle w:val="CODEBLOCK"/>
      </w:pPr>
      <w:r>
        <w:t xml:space="preserve">“Uzņēmumā </w:t>
      </w:r>
      <w:r w:rsidRPr="00113760">
        <w:rPr>
          <w:shd w:val="clear" w:color="auto" w:fill="00B050"/>
        </w:rPr>
        <w:t>Apavu dakteris</w:t>
      </w:r>
      <w:r>
        <w:t xml:space="preserve"> Jūs varat …” (ORGANIZATION)</w:t>
      </w:r>
    </w:p>
    <w:p w:rsidR="00113760" w:rsidRDefault="00113760" w:rsidP="00113760">
      <w:pPr>
        <w:pStyle w:val="CODEBLOCK"/>
      </w:pPr>
      <w:r>
        <w:t>“Apavu dakteris salaboja manas kurpes” (NON-ENTITY)</w:t>
      </w:r>
    </w:p>
    <w:p w:rsidR="003D70B0" w:rsidRDefault="003D70B0" w:rsidP="00113760">
      <w:pPr>
        <w:pStyle w:val="CODEBLOCK"/>
      </w:pPr>
      <w:r>
        <w:t>“</w:t>
      </w:r>
      <w:r w:rsidRPr="003D70B0">
        <w:rPr>
          <w:shd w:val="clear" w:color="auto" w:fill="00FFFF"/>
        </w:rPr>
        <w:t>Bērziņu</w:t>
      </w:r>
      <w:r>
        <w:t xml:space="preserve"> ģimene</w:t>
      </w:r>
      <w:r w:rsidR="005B32C0">
        <w:t xml:space="preserve"> …</w:t>
      </w:r>
      <w:r>
        <w:t>” (PERSON)</w:t>
      </w:r>
    </w:p>
    <w:p w:rsidR="00D44293" w:rsidRDefault="00D44293" w:rsidP="00113760">
      <w:pPr>
        <w:pStyle w:val="CODEBLOCK"/>
      </w:pPr>
      <w:r>
        <w:t>“</w:t>
      </w:r>
      <w:r w:rsidR="005B32C0">
        <w:rPr>
          <w:shd w:val="clear" w:color="auto" w:fill="00FFFF"/>
        </w:rPr>
        <w:t>Strawberry</w:t>
      </w:r>
      <w:r>
        <w:t xml:space="preserve"> family</w:t>
      </w:r>
      <w:r w:rsidR="005B32C0">
        <w:t xml:space="preserve"> …</w:t>
      </w:r>
      <w:r>
        <w:t>” (PERSON)</w:t>
      </w:r>
    </w:p>
    <w:p w:rsidR="005B32C0" w:rsidRDefault="005B32C0" w:rsidP="00113760">
      <w:pPr>
        <w:pStyle w:val="CODEBLOCK"/>
      </w:pPr>
      <w:r>
        <w:t>“Strawberry fruits are tasty.” (NON-ENTITY)</w:t>
      </w:r>
    </w:p>
    <w:p w:rsidR="003D70B0" w:rsidRDefault="00113760" w:rsidP="00724FFA">
      <w:pPr>
        <w:pStyle w:val="PARAGRAPH"/>
      </w:pPr>
      <w:r w:rsidRPr="00113760">
        <w:t xml:space="preserve">Entity names used as modifiers are to be tagged </w:t>
      </w:r>
      <w:r>
        <w:t xml:space="preserve">only </w:t>
      </w:r>
      <w:r w:rsidRPr="00113760">
        <w:t>when it is clear to the annotator from context or the annotator's knowledge of the world that the name is that of an organization, person, or location</w:t>
      </w:r>
      <w:r w:rsidR="003D70B0">
        <w:t>.</w:t>
      </w:r>
    </w:p>
    <w:p w:rsidR="00113760" w:rsidRDefault="003D70B0" w:rsidP="0094515B">
      <w:pPr>
        <w:pStyle w:val="H2SECTION"/>
      </w:pPr>
      <w:bookmarkStart w:id="47" w:name="_Ref290046799"/>
      <w:bookmarkStart w:id="48" w:name="_Toc295208180"/>
      <w:r w:rsidRPr="003D70B0">
        <w:t>Entity-Expressions that "Possess" Other Entity-Expressions</w:t>
      </w:r>
      <w:bookmarkEnd w:id="47"/>
      <w:bookmarkEnd w:id="48"/>
    </w:p>
    <w:p w:rsidR="003D70B0" w:rsidRDefault="009778E3" w:rsidP="00BF2FE0">
      <w:pPr>
        <w:pStyle w:val="CODEBLOCK"/>
      </w:pPr>
      <w:r>
        <w:t>“</w:t>
      </w:r>
      <w:r w:rsidR="00BF2FE0" w:rsidRPr="00BF2FE0">
        <w:rPr>
          <w:shd w:val="clear" w:color="auto" w:fill="00B050"/>
        </w:rPr>
        <w:t>Temple University</w:t>
      </w:r>
      <w:r w:rsidR="00BF2FE0" w:rsidRPr="005A7121">
        <w:rPr>
          <w:shd w:val="clear" w:color="auto" w:fill="00B050"/>
        </w:rPr>
        <w:t xml:space="preserve">'s </w:t>
      </w:r>
      <w:r w:rsidR="00BF2FE0" w:rsidRPr="00BF2FE0">
        <w:rPr>
          <w:shd w:val="clear" w:color="auto" w:fill="00B050"/>
        </w:rPr>
        <w:t>Graduate School of Business</w:t>
      </w:r>
      <w:r>
        <w:t>”</w:t>
      </w:r>
      <w:r w:rsidR="00D23A37">
        <w:t xml:space="preserve"> (ORGANIZATION)</w:t>
      </w:r>
    </w:p>
    <w:p w:rsidR="00BF2FE0" w:rsidRDefault="009778E3" w:rsidP="00BF2FE0">
      <w:pPr>
        <w:pStyle w:val="CODEBLOCK"/>
      </w:pPr>
      <w:r>
        <w:t>“</w:t>
      </w:r>
      <w:r w:rsidR="00BF2FE0" w:rsidRPr="00BF2FE0">
        <w:rPr>
          <w:shd w:val="clear" w:color="auto" w:fill="00B050"/>
        </w:rPr>
        <w:t>Shearson Lehman Hutton</w:t>
      </w:r>
      <w:r w:rsidR="00BF2FE0" w:rsidRPr="005A7121">
        <w:rPr>
          <w:shd w:val="clear" w:color="auto" w:fill="00B050"/>
        </w:rPr>
        <w:t xml:space="preserve">'s </w:t>
      </w:r>
      <w:r w:rsidR="00BF2FE0" w:rsidRPr="00BF2FE0">
        <w:rPr>
          <w:shd w:val="clear" w:color="auto" w:fill="00B050"/>
        </w:rPr>
        <w:t>OTC</w:t>
      </w:r>
      <w:r>
        <w:t xml:space="preserve"> department”</w:t>
      </w:r>
      <w:r w:rsidR="00D23A37">
        <w:t xml:space="preserve"> (ORGANIZATION)</w:t>
      </w:r>
    </w:p>
    <w:p w:rsidR="00BF2FE0" w:rsidRDefault="009778E3" w:rsidP="00BF2FE0">
      <w:pPr>
        <w:pStyle w:val="CODEBLOCK"/>
      </w:pPr>
      <w:r>
        <w:t>“</w:t>
      </w:r>
      <w:r w:rsidR="00BF2FE0" w:rsidRPr="005A7121">
        <w:rPr>
          <w:shd w:val="clear" w:color="auto" w:fill="00B050"/>
        </w:rPr>
        <w:t>California's Silicon Valley</w:t>
      </w:r>
      <w:r>
        <w:t>”</w:t>
      </w:r>
      <w:r w:rsidR="00D23A37">
        <w:t xml:space="preserve"> (LOCATION)</w:t>
      </w:r>
    </w:p>
    <w:p w:rsidR="00BF2FE0" w:rsidRDefault="009778E3" w:rsidP="00BF2FE0">
      <w:pPr>
        <w:pStyle w:val="CODEBLOCK"/>
      </w:pPr>
      <w:r>
        <w:t>“</w:t>
      </w:r>
      <w:r w:rsidR="00BF2FE0" w:rsidRPr="005A7121">
        <w:rPr>
          <w:shd w:val="clear" w:color="auto" w:fill="00B050"/>
        </w:rPr>
        <w:t xml:space="preserve">Canada's </w:t>
      </w:r>
      <w:r w:rsidR="00BF2FE0" w:rsidRPr="00BF2FE0">
        <w:rPr>
          <w:shd w:val="clear" w:color="auto" w:fill="00B050"/>
        </w:rPr>
        <w:t>Parliament</w:t>
      </w:r>
      <w:r>
        <w:t>”</w:t>
      </w:r>
      <w:r w:rsidR="00D23A37">
        <w:t xml:space="preserve"> (LOCATION, ORGANIZATION)</w:t>
      </w:r>
    </w:p>
    <w:p w:rsidR="00BF2FE0" w:rsidRDefault="00BF2FE0" w:rsidP="00BF2FE0">
      <w:pPr>
        <w:pStyle w:val="CODEBLOCK"/>
      </w:pPr>
      <w:r>
        <w:t>“</w:t>
      </w:r>
      <w:r w:rsidRPr="00BF2FE0">
        <w:rPr>
          <w:shd w:val="clear" w:color="auto" w:fill="00B050"/>
        </w:rPr>
        <w:t>Latvijas Republikas</w:t>
      </w:r>
      <w:r w:rsidRPr="005A7121">
        <w:rPr>
          <w:shd w:val="clear" w:color="auto" w:fill="00B050"/>
        </w:rPr>
        <w:t xml:space="preserve"> </w:t>
      </w:r>
      <w:r w:rsidRPr="00BF2FE0">
        <w:rPr>
          <w:shd w:val="clear" w:color="auto" w:fill="00B050"/>
        </w:rPr>
        <w:t>Saeima</w:t>
      </w:r>
      <w:r>
        <w:t>”</w:t>
      </w:r>
      <w:r w:rsidR="00D23A37">
        <w:t xml:space="preserve"> (ORGANIZATION)</w:t>
      </w:r>
    </w:p>
    <w:p w:rsidR="00BF2FE0" w:rsidRDefault="00BF2FE0" w:rsidP="00BF2FE0">
      <w:pPr>
        <w:pStyle w:val="PARAGRAPH"/>
      </w:pPr>
      <w:r w:rsidRPr="00BF2FE0">
        <w:t xml:space="preserve">In a possessive construction, the possessor and possessed </w:t>
      </w:r>
      <w:r>
        <w:t>LOCATION, ORGANIZATION, PERSON and PRODUCT</w:t>
      </w:r>
      <w:r w:rsidRPr="00BF2FE0">
        <w:t xml:space="preserve"> substrings should be tagged </w:t>
      </w:r>
      <w:r w:rsidR="005A7121">
        <w:t>as one entity if not separated by non-entity words (“</w:t>
      </w:r>
      <w:r w:rsidR="005A7121" w:rsidRPr="00BB464E">
        <w:rPr>
          <w:shd w:val="clear" w:color="auto" w:fill="FF0000"/>
        </w:rPr>
        <w:t>Latvijas Republikas</w:t>
      </w:r>
      <w:r w:rsidR="005A7121">
        <w:t xml:space="preserve"> likumdevējs </w:t>
      </w:r>
      <w:r w:rsidR="005A7121" w:rsidRPr="00BB464E">
        <w:rPr>
          <w:shd w:val="clear" w:color="auto" w:fill="00B050"/>
        </w:rPr>
        <w:t>Saeima</w:t>
      </w:r>
      <w:r w:rsidR="005A7121">
        <w:t>” or “</w:t>
      </w:r>
      <w:r w:rsidR="00BB464E" w:rsidRPr="00BB464E">
        <w:rPr>
          <w:shd w:val="clear" w:color="auto" w:fill="FF0000"/>
        </w:rPr>
        <w:t>Canada</w:t>
      </w:r>
      <w:r w:rsidR="00BB464E">
        <w:t xml:space="preserve">’s legislator the </w:t>
      </w:r>
      <w:r w:rsidR="00BB464E" w:rsidRPr="00BB464E">
        <w:rPr>
          <w:shd w:val="clear" w:color="auto" w:fill="00B050"/>
        </w:rPr>
        <w:t>Parliament</w:t>
      </w:r>
      <w:r w:rsidR="005A7121">
        <w:t>”</w:t>
      </w:r>
      <w:r w:rsidR="00BB464E">
        <w:t>)</w:t>
      </w:r>
      <w:r w:rsidRPr="00BF2FE0">
        <w:t>.</w:t>
      </w:r>
    </w:p>
    <w:p w:rsidR="00D44AD5" w:rsidRDefault="00D44AD5" w:rsidP="0094515B">
      <w:pPr>
        <w:pStyle w:val="H2SECTION"/>
      </w:pPr>
      <w:bookmarkStart w:id="49" w:name="_Toc295208181"/>
      <w:r>
        <w:t>Quotation Mark Mark-up</w:t>
      </w:r>
      <w:bookmarkEnd w:id="49"/>
    </w:p>
    <w:p w:rsidR="00D44AD5" w:rsidRDefault="00D44AD5" w:rsidP="00D44AD5">
      <w:pPr>
        <w:pStyle w:val="CODEBLOCK"/>
      </w:pPr>
      <w:r>
        <w:t>“</w:t>
      </w:r>
      <w:r w:rsidRPr="00D44AD5">
        <w:rPr>
          <w:shd w:val="clear" w:color="auto" w:fill="FF0000"/>
        </w:rPr>
        <w:t>Vito “The Godfather” Corleone</w:t>
      </w:r>
      <w:r>
        <w:t>”</w:t>
      </w:r>
      <w:r w:rsidR="00D23A37">
        <w:t xml:space="preserve"> (LOCATION)</w:t>
      </w:r>
    </w:p>
    <w:p w:rsidR="00D44AD5" w:rsidRDefault="00D44AD5" w:rsidP="00D44AD5">
      <w:pPr>
        <w:pStyle w:val="CODEBLOCK"/>
      </w:pPr>
      <w:r>
        <w:t>“</w:t>
      </w:r>
      <w:r w:rsidRPr="00D44AD5">
        <w:rPr>
          <w:shd w:val="clear" w:color="auto" w:fill="FF0000"/>
        </w:rPr>
        <w:t>SIA “Jūras vārti”</w:t>
      </w:r>
      <w:r>
        <w:t>”</w:t>
      </w:r>
      <w:r w:rsidR="00D23A37">
        <w:t xml:space="preserve"> (LOCATION)</w:t>
      </w:r>
    </w:p>
    <w:p w:rsidR="00D44AD5" w:rsidRDefault="007E7BEF" w:rsidP="00BF2FE0">
      <w:pPr>
        <w:pStyle w:val="PARAGRAPH"/>
      </w:pPr>
      <w:proofErr w:type="gramStart"/>
      <w:r>
        <w:t>Quotation</w:t>
      </w:r>
      <w:proofErr w:type="gramEnd"/>
      <w:r w:rsidR="00D44AD5">
        <w:t xml:space="preserve"> marks have to be included in the NE mark-up if they are included within the NE.</w:t>
      </w:r>
      <w:r w:rsidR="009271D3">
        <w:t xml:space="preserve"> Otherwise do not tag quotation marks!</w:t>
      </w:r>
    </w:p>
    <w:p w:rsidR="00D44AD5" w:rsidRDefault="00D44AD5" w:rsidP="00D44AD5">
      <w:pPr>
        <w:pStyle w:val="CODEBLOCK"/>
      </w:pPr>
      <w:r>
        <w:t>“The movie “</w:t>
      </w:r>
      <w:r w:rsidRPr="00D44AD5">
        <w:rPr>
          <w:shd w:val="clear" w:color="auto" w:fill="808080" w:themeFill="background1" w:themeFillShade="80"/>
        </w:rPr>
        <w:t>Avatar</w:t>
      </w:r>
      <w:r>
        <w:t xml:space="preserve">” was not shown </w:t>
      </w:r>
      <w:r w:rsidRPr="00D44AD5">
        <w:rPr>
          <w:shd w:val="clear" w:color="auto" w:fill="66FF99"/>
        </w:rPr>
        <w:t>yesterday</w:t>
      </w:r>
      <w:r>
        <w:t>.”</w:t>
      </w:r>
      <w:r w:rsidR="00D23A37">
        <w:t xml:space="preserve"> (PRODUCT, DATE)</w:t>
      </w:r>
    </w:p>
    <w:p w:rsidR="0031533E" w:rsidRDefault="00914A18" w:rsidP="0094515B">
      <w:pPr>
        <w:pStyle w:val="H2SECTION"/>
      </w:pPr>
      <w:bookmarkStart w:id="50" w:name="_Toc295208182"/>
      <w:r>
        <w:t xml:space="preserve">Specific </w:t>
      </w:r>
      <w:r w:rsidR="0031533E">
        <w:t>Cases for Organizations</w:t>
      </w:r>
      <w:bookmarkEnd w:id="50"/>
    </w:p>
    <w:p w:rsidR="00891220" w:rsidRDefault="00891220" w:rsidP="00574FBF">
      <w:pPr>
        <w:pStyle w:val="CODEBLOCK"/>
      </w:pPr>
      <w:r>
        <w:t>“</w:t>
      </w:r>
      <w:r w:rsidRPr="00891220">
        <w:rPr>
          <w:shd w:val="clear" w:color="auto" w:fill="00B050"/>
        </w:rPr>
        <w:t>SIA Tilde</w:t>
      </w:r>
      <w:r>
        <w:t>”</w:t>
      </w:r>
      <w:r w:rsidR="00D23A37">
        <w:t xml:space="preserve"> (ORGANIZATION)</w:t>
      </w:r>
    </w:p>
    <w:p w:rsidR="00891220" w:rsidRDefault="00891220" w:rsidP="00574FBF">
      <w:pPr>
        <w:pStyle w:val="CODEBLOCK"/>
      </w:pPr>
      <w:r>
        <w:t>“</w:t>
      </w:r>
      <w:r w:rsidRPr="00891220">
        <w:rPr>
          <w:shd w:val="clear" w:color="auto" w:fill="00B050"/>
        </w:rPr>
        <w:t>Bridgestone Sports Co.</w:t>
      </w:r>
      <w:r>
        <w:t>”</w:t>
      </w:r>
      <w:r w:rsidR="00D23A37">
        <w:t xml:space="preserve"> (ORGANIZATION)</w:t>
      </w:r>
    </w:p>
    <w:p w:rsidR="00C8515B" w:rsidRDefault="00C8515B" w:rsidP="00574FBF">
      <w:pPr>
        <w:pStyle w:val="CODEBLOCK"/>
      </w:pPr>
      <w:r>
        <w:t xml:space="preserve">“The </w:t>
      </w:r>
      <w:r w:rsidRPr="00C8515B">
        <w:rPr>
          <w:shd w:val="clear" w:color="auto" w:fill="00B050"/>
        </w:rPr>
        <w:t>LTV</w:t>
      </w:r>
      <w:r>
        <w:rPr>
          <w:shd w:val="clear" w:color="auto" w:fill="00B050"/>
        </w:rPr>
        <w:t>1</w:t>
      </w:r>
      <w:r>
        <w:t xml:space="preserve"> program is great” (ORGANIZATION)</w:t>
      </w:r>
    </w:p>
    <w:p w:rsidR="00C8515B" w:rsidRDefault="00C8515B" w:rsidP="00574FBF">
      <w:pPr>
        <w:pStyle w:val="CODEBLOCK"/>
      </w:pPr>
      <w:r>
        <w:t xml:space="preserve">“I was watching </w:t>
      </w:r>
      <w:r w:rsidRPr="00C8515B">
        <w:rPr>
          <w:shd w:val="clear" w:color="auto" w:fill="00B050"/>
        </w:rPr>
        <w:t>BBC</w:t>
      </w:r>
      <w:r>
        <w:t xml:space="preserve"> </w:t>
      </w:r>
      <w:r w:rsidRPr="00C8515B">
        <w:rPr>
          <w:shd w:val="clear" w:color="auto" w:fill="66FF99"/>
        </w:rPr>
        <w:t>yesterday</w:t>
      </w:r>
      <w:r>
        <w:t>” (ORGANIZATION, DATE)</w:t>
      </w:r>
    </w:p>
    <w:p w:rsidR="0031533E" w:rsidRDefault="00891220" w:rsidP="0031533E">
      <w:pPr>
        <w:pStyle w:val="PARAGRAPH"/>
      </w:pPr>
      <w:r w:rsidRPr="00891220">
        <w:t>Corporate designators such as "Co."</w:t>
      </w:r>
      <w:r>
        <w:t>, “Ltd.”, “Inc.”, etc.</w:t>
      </w:r>
      <w:r w:rsidRPr="00891220">
        <w:t xml:space="preserve"> are considered part of an organization name.</w:t>
      </w:r>
    </w:p>
    <w:p w:rsidR="00C06F9D" w:rsidRDefault="00C06F9D" w:rsidP="0031533E">
      <w:pPr>
        <w:pStyle w:val="PARAGRAPH"/>
      </w:pPr>
      <w:r>
        <w:t xml:space="preserve">The </w:t>
      </w:r>
      <w:r w:rsidRPr="00C06F9D">
        <w:t>ORGANIZATION</w:t>
      </w:r>
      <w:r>
        <w:t xml:space="preserve"> NE’s include</w:t>
      </w:r>
      <w:r w:rsidRPr="00C06F9D">
        <w:t xml:space="preserve"> </w:t>
      </w:r>
      <w:r w:rsidRPr="00A7031A">
        <w:rPr>
          <w:b/>
        </w:rPr>
        <w:t>companies, stock exchanges, multinational organizations</w:t>
      </w:r>
      <w:r w:rsidR="00CC652E">
        <w:rPr>
          <w:b/>
        </w:rPr>
        <w:t xml:space="preserve"> </w:t>
      </w:r>
      <w:r w:rsidR="00CC652E" w:rsidRPr="00CC652E">
        <w:t xml:space="preserve">(such as </w:t>
      </w:r>
      <w:r w:rsidR="00CC652E">
        <w:t>“</w:t>
      </w:r>
      <w:r w:rsidR="00CC652E" w:rsidRPr="00CC652E">
        <w:rPr>
          <w:shd w:val="clear" w:color="auto" w:fill="00B050"/>
        </w:rPr>
        <w:t>EU</w:t>
      </w:r>
      <w:r w:rsidR="00CC652E">
        <w:t>”</w:t>
      </w:r>
      <w:r w:rsidR="00CC652E" w:rsidRPr="00CC652E">
        <w:t>, “</w:t>
      </w:r>
      <w:r w:rsidR="00CC652E" w:rsidRPr="00CC652E">
        <w:rPr>
          <w:shd w:val="clear" w:color="auto" w:fill="00B050"/>
        </w:rPr>
        <w:t>European Union</w:t>
      </w:r>
      <w:r w:rsidR="00CC652E" w:rsidRPr="00CC652E">
        <w:t>”)</w:t>
      </w:r>
      <w:r w:rsidRPr="00A7031A">
        <w:rPr>
          <w:b/>
        </w:rPr>
        <w:t>, political parties, orchestras, unions, non-generic</w:t>
      </w:r>
      <w:r>
        <w:t xml:space="preserve"> (</w:t>
      </w:r>
      <w:r w:rsidRPr="005A76AF">
        <w:rPr>
          <w:u w:val="single"/>
        </w:rPr>
        <w:t>“police”, “hospital” is a generic entity and should not be tagged.</w:t>
      </w:r>
      <w:r>
        <w:t>)</w:t>
      </w:r>
      <w:r w:rsidRPr="00C06F9D">
        <w:t xml:space="preserve"> </w:t>
      </w:r>
      <w:r w:rsidRPr="00A7031A">
        <w:rPr>
          <w:b/>
        </w:rPr>
        <w:lastRenderedPageBreak/>
        <w:t>governmental entity names</w:t>
      </w:r>
      <w:r>
        <w:t xml:space="preserve"> such as “</w:t>
      </w:r>
      <w:r w:rsidRPr="00C06F9D">
        <w:t>Congress</w:t>
      </w:r>
      <w:r>
        <w:t>”</w:t>
      </w:r>
      <w:r w:rsidRPr="00C06F9D">
        <w:t xml:space="preserve"> or </w:t>
      </w:r>
      <w:r>
        <w:t>“</w:t>
      </w:r>
      <w:r w:rsidRPr="00C06F9D">
        <w:t>Chamber of Deputies</w:t>
      </w:r>
      <w:r>
        <w:t>”</w:t>
      </w:r>
      <w:r w:rsidRPr="00C06F9D">
        <w:t xml:space="preserve">, </w:t>
      </w:r>
      <w:r w:rsidRPr="00A7031A">
        <w:rPr>
          <w:b/>
        </w:rPr>
        <w:t>sports teams and armies</w:t>
      </w:r>
      <w:r w:rsidR="00BB4CE9" w:rsidRPr="00A7031A">
        <w:rPr>
          <w:b/>
        </w:rPr>
        <w:t>, churches, embassies, factories, hospitals</w:t>
      </w:r>
      <w:r w:rsidR="00BB4CE9">
        <w:t xml:space="preserve"> (“General Hospital”, “Gaiļezers”)</w:t>
      </w:r>
      <w:r w:rsidR="00BB4CE9" w:rsidRPr="00BB4CE9">
        <w:t xml:space="preserve">, </w:t>
      </w:r>
      <w:r w:rsidR="00BB4CE9" w:rsidRPr="00A7031A">
        <w:rPr>
          <w:b/>
        </w:rPr>
        <w:t>hotels, museums, universities</w:t>
      </w:r>
      <w:r w:rsidR="00A7031A" w:rsidRPr="00A7031A">
        <w:rPr>
          <w:b/>
        </w:rPr>
        <w:t xml:space="preserve">, </w:t>
      </w:r>
      <w:r w:rsidR="00A7031A" w:rsidRPr="00C8515B">
        <w:rPr>
          <w:b/>
          <w:u w:val="single"/>
        </w:rPr>
        <w:t>TV channels</w:t>
      </w:r>
      <w:r>
        <w:t>.</w:t>
      </w:r>
    </w:p>
    <w:p w:rsidR="00C8515B" w:rsidRDefault="00C8515B" w:rsidP="0031533E">
      <w:pPr>
        <w:pStyle w:val="PARAGRAPH"/>
      </w:pPr>
      <w:r>
        <w:t xml:space="preserve">In expressions where organizations may be used as products (metonymic expressions), tag the expression as organization (“I have an </w:t>
      </w:r>
      <w:r w:rsidRPr="00C8515B">
        <w:rPr>
          <w:shd w:val="clear" w:color="auto" w:fill="00B050"/>
        </w:rPr>
        <w:t>LG</w:t>
      </w:r>
      <w:r>
        <w:t xml:space="preserve">; what phone have you got?”, “I was watching </w:t>
      </w:r>
      <w:r w:rsidRPr="00C8515B">
        <w:rPr>
          <w:shd w:val="clear" w:color="auto" w:fill="00B050"/>
        </w:rPr>
        <w:t>BBC1</w:t>
      </w:r>
      <w:r>
        <w:t xml:space="preserve"> </w:t>
      </w:r>
      <w:r w:rsidRPr="00C8515B">
        <w:rPr>
          <w:shd w:val="clear" w:color="auto" w:fill="66FF99"/>
        </w:rPr>
        <w:t>yesterday</w:t>
      </w:r>
      <w:r>
        <w:t>.”).</w:t>
      </w:r>
    </w:p>
    <w:p w:rsidR="00D23A37" w:rsidRDefault="00D23A37" w:rsidP="00626EDB">
      <w:pPr>
        <w:pStyle w:val="CODEBLOCK"/>
      </w:pPr>
      <w:r>
        <w:t>“</w:t>
      </w:r>
      <w:proofErr w:type="gramStart"/>
      <w:r w:rsidRPr="00D23A37">
        <w:t>the</w:t>
      </w:r>
      <w:proofErr w:type="gramEnd"/>
      <w:r w:rsidRPr="00D23A37">
        <w:t xml:space="preserve"> Pan-American Games</w:t>
      </w:r>
      <w:r>
        <w:t>” (Non-Entity)</w:t>
      </w:r>
    </w:p>
    <w:p w:rsidR="00626EDB" w:rsidRDefault="00775826" w:rsidP="00626EDB">
      <w:pPr>
        <w:pStyle w:val="CODEBLOCK"/>
      </w:pPr>
      <w:r>
        <w:t>“</w:t>
      </w:r>
      <w:proofErr w:type="gramStart"/>
      <w:r w:rsidR="00626EDB" w:rsidRPr="00626EDB">
        <w:t>the</w:t>
      </w:r>
      <w:proofErr w:type="gramEnd"/>
      <w:r w:rsidR="00626EDB" w:rsidRPr="00626EDB">
        <w:t xml:space="preserve"> </w:t>
      </w:r>
      <w:r w:rsidR="00626EDB" w:rsidRPr="00626EDB">
        <w:rPr>
          <w:shd w:val="clear" w:color="auto" w:fill="00B050"/>
        </w:rPr>
        <w:t>U.S. Olympic Committee</w:t>
      </w:r>
      <w:r>
        <w:t>”</w:t>
      </w:r>
      <w:r w:rsidR="00626EDB">
        <w:t xml:space="preserve"> (ORGANIZATION)</w:t>
      </w:r>
    </w:p>
    <w:p w:rsidR="00775826" w:rsidRDefault="00775826" w:rsidP="00626EDB">
      <w:pPr>
        <w:pStyle w:val="CODEBLOCK"/>
      </w:pPr>
      <w:r>
        <w:t>“</w:t>
      </w:r>
      <w:r w:rsidRPr="00775826">
        <w:rPr>
          <w:shd w:val="clear" w:color="auto" w:fill="FF0000"/>
        </w:rPr>
        <w:t>China</w:t>
      </w:r>
      <w:r w:rsidRPr="00775826">
        <w:t xml:space="preserve"> Film Festival</w:t>
      </w:r>
      <w:r>
        <w:t>” (LOCATION)</w:t>
      </w:r>
    </w:p>
    <w:p w:rsidR="00D23A37" w:rsidRDefault="00D23A37" w:rsidP="0031533E">
      <w:pPr>
        <w:pStyle w:val="PARAGRAPH"/>
      </w:pPr>
      <w:r w:rsidRPr="005A4804">
        <w:rPr>
          <w:b/>
        </w:rPr>
        <w:t>Do not tag event names</w:t>
      </w:r>
      <w:r w:rsidR="005A4804">
        <w:t xml:space="preserve"> (sports, concerts, festivals – none shall be tagged)</w:t>
      </w:r>
      <w:r w:rsidRPr="00D23A37">
        <w:t>, even if they refer to events that occur on a regular basis and are associated with institutional structures. However, the institutional structures themselves - steering committees, etc. - should be tagged.</w:t>
      </w:r>
    </w:p>
    <w:p w:rsidR="00047AE5" w:rsidRDefault="00047AE5" w:rsidP="00047AE5">
      <w:pPr>
        <w:pStyle w:val="CODEBLOCK"/>
      </w:pPr>
      <w:r>
        <w:t>“</w:t>
      </w:r>
      <w:r w:rsidRPr="00047AE5">
        <w:rPr>
          <w:shd w:val="clear" w:color="auto" w:fill="FF0000"/>
        </w:rPr>
        <w:t>US</w:t>
      </w:r>
      <w:r>
        <w:t xml:space="preserve"> government” (LOCATION, NON-ENTITY)</w:t>
      </w:r>
    </w:p>
    <w:p w:rsidR="00047AE5" w:rsidRDefault="00047AE5" w:rsidP="00047AE5">
      <w:pPr>
        <w:pStyle w:val="CODEBLOCK"/>
      </w:pPr>
      <w:r>
        <w:t>“</w:t>
      </w:r>
      <w:r w:rsidRPr="00047AE5">
        <w:rPr>
          <w:shd w:val="clear" w:color="auto" w:fill="00B050"/>
        </w:rPr>
        <w:t>US Air Force</w:t>
      </w:r>
      <w:r>
        <w:t>” (ORGANIZATION)</w:t>
      </w:r>
    </w:p>
    <w:p w:rsidR="00047AE5" w:rsidRDefault="00047AE5" w:rsidP="0031533E">
      <w:pPr>
        <w:pStyle w:val="PARAGRAPH"/>
      </w:pPr>
      <w:r>
        <w:t xml:space="preserve">Do tag governmental institutions </w:t>
      </w:r>
      <w:r w:rsidRPr="005A76AF">
        <w:rPr>
          <w:b/>
          <w:u w:val="single"/>
        </w:rPr>
        <w:t>only if such really (officially) exist</w:t>
      </w:r>
      <w:r>
        <w:t>. If the expression is only a general indication towards an institution, do not tag such instances.</w:t>
      </w:r>
      <w:r w:rsidR="002F5621">
        <w:t xml:space="preserve"> If the expression contains only common words, make a strong decision, whether the expression may also be a modifier or a common word expression. If “yes” then do not tag such instances as organizations.</w:t>
      </w:r>
    </w:p>
    <w:p w:rsidR="0087060B" w:rsidRDefault="0087060B" w:rsidP="0094515B">
      <w:pPr>
        <w:pStyle w:val="H2SECTION"/>
      </w:pPr>
      <w:bookmarkStart w:id="51" w:name="_Toc295208183"/>
      <w:r>
        <w:t>Specific Cases for Products</w:t>
      </w:r>
      <w:bookmarkEnd w:id="51"/>
    </w:p>
    <w:p w:rsidR="0087060B" w:rsidRDefault="0087060B" w:rsidP="0087060B">
      <w:pPr>
        <w:pStyle w:val="CODEBLOCK"/>
      </w:pPr>
      <w:r>
        <w:t>“</w:t>
      </w:r>
      <w:r w:rsidRPr="003F52ED">
        <w:rPr>
          <w:shd w:val="clear" w:color="auto" w:fill="7F7F7F" w:themeFill="text1" w:themeFillTint="80"/>
        </w:rPr>
        <w:t xml:space="preserve">Ford </w:t>
      </w:r>
      <w:r w:rsidRPr="0087060B">
        <w:rPr>
          <w:shd w:val="clear" w:color="auto" w:fill="7F7F7F" w:themeFill="text1" w:themeFillTint="80"/>
        </w:rPr>
        <w:t>Fiesta ST</w:t>
      </w:r>
      <w:r>
        <w:t>”</w:t>
      </w:r>
      <w:r w:rsidR="00037442">
        <w:t xml:space="preserve"> (PRODUCT)</w:t>
      </w:r>
    </w:p>
    <w:p w:rsidR="0087060B" w:rsidRDefault="0087060B" w:rsidP="0087060B">
      <w:pPr>
        <w:pStyle w:val="CODEBLOCK"/>
      </w:pPr>
      <w:r>
        <w:t>“</w:t>
      </w:r>
      <w:r w:rsidRPr="003F52ED">
        <w:rPr>
          <w:shd w:val="clear" w:color="auto" w:fill="7F7F7F" w:themeFill="text1" w:themeFillTint="80"/>
        </w:rPr>
        <w:t xml:space="preserve">Samsung </w:t>
      </w:r>
      <w:r w:rsidRPr="0087060B">
        <w:rPr>
          <w:shd w:val="clear" w:color="auto" w:fill="7F7F7F" w:themeFill="text1" w:themeFillTint="80"/>
        </w:rPr>
        <w:t>Galaxy Tab</w:t>
      </w:r>
      <w:r>
        <w:t>”</w:t>
      </w:r>
      <w:r w:rsidR="00037442">
        <w:t xml:space="preserve"> (PRODUCT)</w:t>
      </w:r>
    </w:p>
    <w:p w:rsidR="003F52ED" w:rsidRDefault="003F52ED" w:rsidP="0087060B">
      <w:pPr>
        <w:pStyle w:val="CODEBLOCK"/>
      </w:pPr>
      <w:r>
        <w:t>“</w:t>
      </w:r>
      <w:r w:rsidRPr="003F52ED">
        <w:rPr>
          <w:shd w:val="clear" w:color="auto" w:fill="00B050"/>
        </w:rPr>
        <w:t>Samsung</w:t>
      </w:r>
      <w:r>
        <w:t xml:space="preserve">’s newest invention the </w:t>
      </w:r>
      <w:r w:rsidRPr="003F52ED">
        <w:rPr>
          <w:shd w:val="clear" w:color="auto" w:fill="7F7F7F" w:themeFill="text1" w:themeFillTint="80"/>
        </w:rPr>
        <w:t>Galaxy Tab</w:t>
      </w:r>
      <w:r>
        <w:t>”</w:t>
      </w:r>
      <w:r w:rsidR="00037442">
        <w:t xml:space="preserve"> (ORGANIZATION, PRODUCT)</w:t>
      </w:r>
    </w:p>
    <w:p w:rsidR="0087060B" w:rsidRDefault="0087060B" w:rsidP="0087060B">
      <w:pPr>
        <w:pStyle w:val="CODEBLOCK"/>
      </w:pPr>
      <w:r>
        <w:t>“</w:t>
      </w:r>
      <w:r w:rsidRPr="003F52ED">
        <w:rPr>
          <w:shd w:val="clear" w:color="auto" w:fill="7F7F7F" w:themeFill="text1" w:themeFillTint="80"/>
        </w:rPr>
        <w:t xml:space="preserve">Apple </w:t>
      </w:r>
      <w:r w:rsidRPr="0087060B">
        <w:rPr>
          <w:shd w:val="clear" w:color="auto" w:fill="7F7F7F" w:themeFill="text1" w:themeFillTint="80"/>
        </w:rPr>
        <w:t>iPhone</w:t>
      </w:r>
      <w:r>
        <w:t>”</w:t>
      </w:r>
      <w:r w:rsidR="00037442">
        <w:t xml:space="preserve"> (PRODUCT)</w:t>
      </w:r>
    </w:p>
    <w:p w:rsidR="0087060B" w:rsidRDefault="0087060B" w:rsidP="0087060B">
      <w:pPr>
        <w:pStyle w:val="CODEBLOCK"/>
      </w:pPr>
      <w:r>
        <w:t>“</w:t>
      </w:r>
      <w:r w:rsidRPr="003F52ED">
        <w:rPr>
          <w:shd w:val="clear" w:color="auto" w:fill="7F7F7F" w:themeFill="text1" w:themeFillTint="80"/>
        </w:rPr>
        <w:t xml:space="preserve">Microsoft </w:t>
      </w:r>
      <w:r w:rsidRPr="0087060B">
        <w:rPr>
          <w:shd w:val="clear" w:color="auto" w:fill="7F7F7F" w:themeFill="text1" w:themeFillTint="80"/>
        </w:rPr>
        <w:t>Windows XP Professional</w:t>
      </w:r>
      <w:r>
        <w:t>”</w:t>
      </w:r>
      <w:r w:rsidR="00037442">
        <w:t xml:space="preserve"> (PRODUCT)</w:t>
      </w:r>
    </w:p>
    <w:p w:rsidR="0087060B" w:rsidRDefault="0087060B" w:rsidP="0087060B">
      <w:pPr>
        <w:pStyle w:val="CODEBLOCK"/>
      </w:pPr>
      <w:r>
        <w:t>“</w:t>
      </w:r>
      <w:r w:rsidRPr="0087060B">
        <w:rPr>
          <w:shd w:val="clear" w:color="auto" w:fill="00B050"/>
        </w:rPr>
        <w:t>Laimas</w:t>
      </w:r>
      <w:r>
        <w:t xml:space="preserve"> konfektes “</w:t>
      </w:r>
      <w:r w:rsidRPr="0087060B">
        <w:rPr>
          <w:shd w:val="clear" w:color="auto" w:fill="7F7F7F" w:themeFill="text1" w:themeFillTint="80"/>
        </w:rPr>
        <w:t>Serenāde</w:t>
      </w:r>
      <w:r>
        <w:t>””</w:t>
      </w:r>
      <w:r w:rsidR="00037442">
        <w:t xml:space="preserve"> (ORGANIZATION, PRODUCT)</w:t>
      </w:r>
    </w:p>
    <w:p w:rsidR="003F52ED" w:rsidRDefault="003F52ED" w:rsidP="0087060B">
      <w:pPr>
        <w:pStyle w:val="CODEBLOCK"/>
      </w:pPr>
      <w:r>
        <w:t>“</w:t>
      </w:r>
      <w:r w:rsidRPr="003F52ED">
        <w:rPr>
          <w:shd w:val="clear" w:color="auto" w:fill="00B050"/>
        </w:rPr>
        <w:t>Microsoft</w:t>
      </w:r>
      <w:r>
        <w:t xml:space="preserve"> jaunā </w:t>
      </w:r>
      <w:r w:rsidRPr="003F52ED">
        <w:rPr>
          <w:shd w:val="clear" w:color="auto" w:fill="7F7F7F" w:themeFill="text1" w:themeFillTint="80"/>
        </w:rPr>
        <w:t>Windows 7</w:t>
      </w:r>
      <w:r>
        <w:t xml:space="preserve"> operētājsistēma”</w:t>
      </w:r>
      <w:r w:rsidR="00037442">
        <w:t xml:space="preserve"> (ORGANIZATION, PRODUCT)</w:t>
      </w:r>
    </w:p>
    <w:p w:rsidR="00037442" w:rsidRDefault="00037442" w:rsidP="0087060B">
      <w:pPr>
        <w:pStyle w:val="CODEBLOCK"/>
      </w:pPr>
      <w:r>
        <w:t>“Espresso coffee” (NON-ENTITY)</w:t>
      </w:r>
    </w:p>
    <w:p w:rsidR="00037442" w:rsidRDefault="00037442" w:rsidP="0087060B">
      <w:pPr>
        <w:pStyle w:val="CODEBLOCK"/>
      </w:pPr>
      <w:r>
        <w:t>“Tematiskā paka” (NON-ENTITY)</w:t>
      </w:r>
    </w:p>
    <w:p w:rsidR="004B4852" w:rsidRDefault="004B4852" w:rsidP="0087060B">
      <w:pPr>
        <w:pStyle w:val="CODEBLOCK"/>
      </w:pPr>
      <w:r>
        <w:t>“I also buy the thematic package” (NON-ENTITY)</w:t>
      </w:r>
    </w:p>
    <w:p w:rsidR="0087060B" w:rsidRDefault="0087060B" w:rsidP="0031533E">
      <w:pPr>
        <w:pStyle w:val="PARAGRAPH"/>
      </w:pPr>
      <w:r>
        <w:t xml:space="preserve">Tag </w:t>
      </w:r>
      <w:proofErr w:type="gramStart"/>
      <w:r w:rsidR="00891ED3">
        <w:t>company</w:t>
      </w:r>
      <w:proofErr w:type="gramEnd"/>
      <w:r>
        <w:t xml:space="preserve"> names </w:t>
      </w:r>
      <w:r w:rsidR="003F52ED">
        <w:t xml:space="preserve">together with </w:t>
      </w:r>
      <w:r>
        <w:t>their products.</w:t>
      </w:r>
      <w:r w:rsidR="003F52ED">
        <w:t xml:space="preserve"> Only if it is absolutely clear that the product does not include the company name in it, tag the company name separately. If the company name is separated with the </w:t>
      </w:r>
      <w:r w:rsidR="006B01C6">
        <w:t>product by non-entity words, tag the company as ORGANIZATION and the product as PRODUCT.</w:t>
      </w:r>
    </w:p>
    <w:p w:rsidR="00037442" w:rsidRDefault="00037442" w:rsidP="0031533E">
      <w:pPr>
        <w:pStyle w:val="PARAGRAPH"/>
      </w:pPr>
      <w:r>
        <w:t>Do not tag general expressions that are widely used as non-entities as products. For instance, “coffee”, “milk”, “car”, “internet connection” all are considered general expressions. Only if the expression is capitalized (“Our newest product the “</w:t>
      </w:r>
      <w:r w:rsidRPr="00037442">
        <w:rPr>
          <w:shd w:val="clear" w:color="auto" w:fill="7F7F7F" w:themeFill="text1" w:themeFillTint="80"/>
        </w:rPr>
        <w:t>Espresso Coffee</w:t>
      </w:r>
      <w:r>
        <w:t xml:space="preserve">” is …”, </w:t>
      </w:r>
      <w:r>
        <w:lastRenderedPageBreak/>
        <w:t>“Lattelecom piedāvājums – “</w:t>
      </w:r>
      <w:r w:rsidRPr="00037442">
        <w:rPr>
          <w:shd w:val="clear" w:color="auto" w:fill="7F7F7F" w:themeFill="text1" w:themeFillTint="80"/>
        </w:rPr>
        <w:t>Tematiskā paka</w:t>
      </w:r>
      <w:r>
        <w:t>” tika …”) and emphasized (by quotes, for instance) tag the expression as a product.</w:t>
      </w:r>
      <w:r w:rsidR="009F6D7E">
        <w:t xml:space="preserve"> Overgeneralized product names (lowercase) create a lot of noise in the data, therefore, do consider, whether the expression in the context of a sentence may also refer to a general object and not only to a specific company’s product. If there is doubt that the expression may be a general expression, do not tag the expression as a product.</w:t>
      </w:r>
    </w:p>
    <w:p w:rsidR="003C0BE0" w:rsidRDefault="003C0BE0" w:rsidP="0031533E">
      <w:pPr>
        <w:pStyle w:val="PARAGRAPH"/>
      </w:pPr>
      <w:r w:rsidRPr="004B4852">
        <w:rPr>
          <w:b/>
          <w:u w:val="single"/>
        </w:rPr>
        <w:t>Do not tag expressions as products if they are not capitalized</w:t>
      </w:r>
      <w:r>
        <w:t xml:space="preserve"> and include only generic names in the product part (ignoring the optional company name). For instance, “</w:t>
      </w:r>
      <w:r w:rsidRPr="003C0BE0">
        <w:rPr>
          <w:shd w:val="clear" w:color="auto" w:fill="00B050"/>
        </w:rPr>
        <w:t>Lattelecom</w:t>
      </w:r>
      <w:r>
        <w:t xml:space="preserve"> tematiskā paka ir lieliska” or “</w:t>
      </w:r>
      <w:r w:rsidRPr="003C0BE0">
        <w:rPr>
          <w:shd w:val="clear" w:color="auto" w:fill="00B050"/>
        </w:rPr>
        <w:t>Lattelecom</w:t>
      </w:r>
      <w:r>
        <w:t xml:space="preserve"> thematic pack is awesome”. Non capitalized product names create noise in the training data as these might actually refer to a general expression and the company name could be substituted with something else, for instance “The game’s thematic pack is awesome” (which does not include a specific product).</w:t>
      </w:r>
    </w:p>
    <w:p w:rsidR="00DB39A6" w:rsidRDefault="00DB39A6" w:rsidP="00DB39A6">
      <w:pPr>
        <w:pStyle w:val="CODEBLOCK"/>
      </w:pPr>
      <w:r>
        <w:t>“DVD, PC, VGA, WUXGA</w:t>
      </w:r>
      <w:r w:rsidR="00690B34">
        <w:t>, LCD, HDD, SSD, HD, SD, XD</w:t>
      </w:r>
      <w:r>
        <w:t>” (NON-ENTITY)</w:t>
      </w:r>
    </w:p>
    <w:p w:rsidR="006A69B6" w:rsidRDefault="00DB39A6" w:rsidP="006A69B6">
      <w:pPr>
        <w:pStyle w:val="PARAGRAPH"/>
      </w:pPr>
      <w:r>
        <w:t>Do not tag common technical abbreviations as products, nor organizations as these do not refer to concrete products (as we do not tag “bread”, “maize” as well, tagging these would create noise in the data).</w:t>
      </w:r>
      <w:r w:rsidR="006A69B6">
        <w:t xml:space="preserve"> Only tag such expressions if it is clear from the context that these refer to a concrete/unique product or are subpart of a product name.</w:t>
      </w:r>
    </w:p>
    <w:p w:rsidR="009778E3" w:rsidRDefault="00914A18" w:rsidP="0094515B">
      <w:pPr>
        <w:pStyle w:val="H2SECTION"/>
      </w:pPr>
      <w:bookmarkStart w:id="52" w:name="_Toc295208184"/>
      <w:r>
        <w:t xml:space="preserve">Specific </w:t>
      </w:r>
      <w:r w:rsidR="009778E3">
        <w:t>Cases for Locations</w:t>
      </w:r>
      <w:bookmarkEnd w:id="52"/>
    </w:p>
    <w:p w:rsidR="009778E3" w:rsidRDefault="009778E3" w:rsidP="0046133D">
      <w:pPr>
        <w:pStyle w:val="CODEBLOCK"/>
      </w:pPr>
      <w:r>
        <w:t>“</w:t>
      </w:r>
      <w:r w:rsidRPr="009778E3">
        <w:rPr>
          <w:shd w:val="clear" w:color="auto" w:fill="FF0000"/>
        </w:rPr>
        <w:t>Germany</w:t>
      </w:r>
      <w:r w:rsidRPr="009778E3">
        <w:t xml:space="preserve"> invaded </w:t>
      </w:r>
      <w:r w:rsidRPr="009778E3">
        <w:rPr>
          <w:shd w:val="clear" w:color="auto" w:fill="FF0000"/>
        </w:rPr>
        <w:t>Poland</w:t>
      </w:r>
      <w:r w:rsidRPr="009778E3">
        <w:t xml:space="preserve"> </w:t>
      </w:r>
      <w:r w:rsidRPr="00064C0A">
        <w:t xml:space="preserve">in </w:t>
      </w:r>
      <w:r w:rsidRPr="009778E3">
        <w:rPr>
          <w:shd w:val="clear" w:color="auto" w:fill="66FF99"/>
        </w:rPr>
        <w:t>1939</w:t>
      </w:r>
      <w:r>
        <w:t>.”</w:t>
      </w:r>
      <w:r w:rsidR="00E50AA7">
        <w:t xml:space="preserve"> (LOCATION, DATE)</w:t>
      </w:r>
    </w:p>
    <w:p w:rsidR="00D44AD5" w:rsidRDefault="00D44AD5" w:rsidP="00BF2FE0">
      <w:pPr>
        <w:pStyle w:val="PARAGRAPH"/>
      </w:pPr>
      <w:r>
        <w:t>Metonyms</w:t>
      </w:r>
      <w:r w:rsidRPr="00D44AD5">
        <w:t xml:space="preserve"> that reference political, military, athletic, and other organizations by the name of a city, country, or other associated location</w:t>
      </w:r>
      <w:r w:rsidR="00CC4C9C">
        <w:t xml:space="preserve"> should be tagged as LOCATION.</w:t>
      </w:r>
    </w:p>
    <w:p w:rsidR="00D36EDE" w:rsidRDefault="00D36EDE" w:rsidP="00BF2FE0">
      <w:pPr>
        <w:pStyle w:val="PARAGRAPH"/>
      </w:pPr>
      <w:r>
        <w:t xml:space="preserve">The </w:t>
      </w:r>
      <w:r w:rsidRPr="009E728E">
        <w:rPr>
          <w:b/>
        </w:rPr>
        <w:t>LOCATION</w:t>
      </w:r>
      <w:r>
        <w:t xml:space="preserve"> NE’s include</w:t>
      </w:r>
      <w:r w:rsidRPr="00C06F9D">
        <w:t xml:space="preserve"> </w:t>
      </w:r>
      <w:r w:rsidRPr="009E728E">
        <w:rPr>
          <w:b/>
        </w:rPr>
        <w:t xml:space="preserve">named heavenly bodies </w:t>
      </w:r>
      <w:r>
        <w:t>(stars, constellations, etc.)</w:t>
      </w:r>
      <w:r w:rsidRPr="00D36EDE">
        <w:t xml:space="preserve">, </w:t>
      </w:r>
      <w:r w:rsidRPr="009E728E">
        <w:rPr>
          <w:b/>
        </w:rPr>
        <w:t>continents,</w:t>
      </w:r>
      <w:r w:rsidR="00261E89" w:rsidRPr="009E728E">
        <w:rPr>
          <w:b/>
        </w:rPr>
        <w:t xml:space="preserve"> multi-country sub-continental regions</w:t>
      </w:r>
      <w:r w:rsidR="00261E89">
        <w:t xml:space="preserve"> (for instance, </w:t>
      </w:r>
      <w:r w:rsidR="000E6E70">
        <w:t>“</w:t>
      </w:r>
      <w:r w:rsidR="00261E89" w:rsidRPr="000E6E70">
        <w:rPr>
          <w:shd w:val="clear" w:color="auto" w:fill="FF0000"/>
        </w:rPr>
        <w:t>Eastern Europe</w:t>
      </w:r>
      <w:r w:rsidR="000E6E70">
        <w:t>”</w:t>
      </w:r>
      <w:r w:rsidR="00261E89">
        <w:t>),</w:t>
      </w:r>
      <w:r w:rsidR="000E6E70" w:rsidRPr="000E6E70">
        <w:t xml:space="preserve"> </w:t>
      </w:r>
      <w:r w:rsidR="000E6E70" w:rsidRPr="009E728E">
        <w:rPr>
          <w:b/>
        </w:rPr>
        <w:t>multi-country trans-continental regions</w:t>
      </w:r>
      <w:r w:rsidR="000E6E70">
        <w:t xml:space="preserve"> (“</w:t>
      </w:r>
      <w:r w:rsidR="000E6E70" w:rsidRPr="000E6E70">
        <w:t xml:space="preserve">the </w:t>
      </w:r>
      <w:r w:rsidR="000E6E70" w:rsidRPr="000E6E70">
        <w:rPr>
          <w:shd w:val="clear" w:color="auto" w:fill="FF0000"/>
        </w:rPr>
        <w:t>Middle East</w:t>
      </w:r>
      <w:r w:rsidR="000E6E70">
        <w:t>”)</w:t>
      </w:r>
      <w:r w:rsidRPr="00D36EDE">
        <w:t xml:space="preserve"> </w:t>
      </w:r>
      <w:r w:rsidRPr="009E728E">
        <w:rPr>
          <w:b/>
        </w:rPr>
        <w:t xml:space="preserve">countries, </w:t>
      </w:r>
      <w:r w:rsidR="00B92804" w:rsidRPr="009E728E">
        <w:rPr>
          <w:b/>
        </w:rPr>
        <w:t>sub-national regions</w:t>
      </w:r>
      <w:r w:rsidR="00B92804">
        <w:t xml:space="preserve"> (“</w:t>
      </w:r>
      <w:r w:rsidR="00B92804" w:rsidRPr="00B92804">
        <w:rPr>
          <w:shd w:val="clear" w:color="auto" w:fill="FF0000"/>
        </w:rPr>
        <w:t>Amazonia</w:t>
      </w:r>
      <w:r w:rsidR="00B92804">
        <w:t>”),</w:t>
      </w:r>
      <w:r w:rsidR="00B92804" w:rsidRPr="00B92804">
        <w:t xml:space="preserve"> </w:t>
      </w:r>
      <w:r w:rsidRPr="009E728E">
        <w:rPr>
          <w:b/>
        </w:rPr>
        <w:t>provinces, counties, cities, regions, districts, towns, villages, neighborhoods, airports, highways, street names, street addresses, oceans, seas, straits, bays, channels, sounds, rivers, islands, lakes, national parks, mountains, fictional or mythical locations, and monumental structures</w:t>
      </w:r>
      <w:r w:rsidRPr="00D36EDE">
        <w:t>, such as the Eiffel Tower and Washington Monument, that were built primarily as monuments.</w:t>
      </w:r>
    </w:p>
    <w:p w:rsidR="000E6E70" w:rsidRDefault="000E6E70" w:rsidP="00BF2FE0">
      <w:pPr>
        <w:pStyle w:val="PARAGRAPH"/>
      </w:pPr>
      <w:r>
        <w:t xml:space="preserve">Do not tag general location </w:t>
      </w:r>
      <w:r w:rsidR="008416E0">
        <w:t>modifiers or historic time modifiers</w:t>
      </w:r>
      <w:r>
        <w:t>, such as, “South”, “West”, “Upper”</w:t>
      </w:r>
      <w:r w:rsidR="008416E0">
        <w:t>, “Former”, “Ancient”</w:t>
      </w:r>
      <w:r>
        <w:t xml:space="preserve"> when these are defined without a definite location attached</w:t>
      </w:r>
      <w:r w:rsidR="008416E0">
        <w:t xml:space="preserve"> or they are </w:t>
      </w:r>
      <w:r w:rsidR="008416E0" w:rsidRPr="008416E0">
        <w:t>used as ad hoc modifiers that are readily separable from the name</w:t>
      </w:r>
      <w:r>
        <w:t xml:space="preserve"> (for </w:t>
      </w:r>
      <w:r>
        <w:lastRenderedPageBreak/>
        <w:t>instance, do tag “</w:t>
      </w:r>
      <w:r w:rsidRPr="000E6E70">
        <w:rPr>
          <w:shd w:val="clear" w:color="auto" w:fill="FF0000"/>
        </w:rPr>
        <w:t>West London</w:t>
      </w:r>
      <w:r>
        <w:t>”</w:t>
      </w:r>
      <w:r w:rsidR="008416E0">
        <w:t>, “</w:t>
      </w:r>
      <w:r w:rsidR="008416E0" w:rsidRPr="008416E0">
        <w:rPr>
          <w:shd w:val="clear" w:color="auto" w:fill="FF0000"/>
        </w:rPr>
        <w:t>Ancient Rome</w:t>
      </w:r>
      <w:r w:rsidR="008416E0">
        <w:t xml:space="preserve">”, but do not tag “upper section of </w:t>
      </w:r>
      <w:r w:rsidR="007A6222" w:rsidRPr="007A6222">
        <w:rPr>
          <w:shd w:val="clear" w:color="auto" w:fill="FF0000"/>
        </w:rPr>
        <w:t>Daugava</w:t>
      </w:r>
      <w:r w:rsidR="008416E0">
        <w:t>”</w:t>
      </w:r>
      <w:r>
        <w:t>).</w:t>
      </w:r>
    </w:p>
    <w:p w:rsidR="0015775E" w:rsidRDefault="0015775E" w:rsidP="000E4BBD">
      <w:pPr>
        <w:pStyle w:val="CODEBLOCK"/>
      </w:pPr>
      <w:r>
        <w:t>“</w:t>
      </w:r>
      <w:r w:rsidRPr="0015775E">
        <w:rPr>
          <w:shd w:val="clear" w:color="auto" w:fill="00B050"/>
        </w:rPr>
        <w:t>University of Latvia</w:t>
      </w:r>
      <w:r>
        <w:t xml:space="preserve"> in </w:t>
      </w:r>
      <w:r w:rsidRPr="0015775E">
        <w:rPr>
          <w:shd w:val="clear" w:color="auto" w:fill="FF0000"/>
        </w:rPr>
        <w:t>Riga</w:t>
      </w:r>
      <w:r>
        <w:t>” (ORGANIZATION, LOCATION)</w:t>
      </w:r>
    </w:p>
    <w:p w:rsidR="0015775E" w:rsidRDefault="0015775E" w:rsidP="000E4BBD">
      <w:pPr>
        <w:pStyle w:val="CODEBLOCK"/>
      </w:pPr>
      <w:r>
        <w:t>“</w:t>
      </w:r>
      <w:r w:rsidRPr="0015775E">
        <w:rPr>
          <w:shd w:val="clear" w:color="auto" w:fill="00B050"/>
        </w:rPr>
        <w:t>Latvijas Universitāte</w:t>
      </w:r>
      <w:r>
        <w:t xml:space="preserve"> </w:t>
      </w:r>
      <w:r w:rsidRPr="0015775E">
        <w:rPr>
          <w:shd w:val="clear" w:color="auto" w:fill="FF0000"/>
        </w:rPr>
        <w:t>Rīgā</w:t>
      </w:r>
      <w:r>
        <w:t>” (ORGANIZATION, LOCATION)</w:t>
      </w:r>
    </w:p>
    <w:p w:rsidR="0015775E" w:rsidRDefault="0015775E" w:rsidP="000E4BBD">
      <w:pPr>
        <w:pStyle w:val="CODEBLOCK"/>
      </w:pPr>
      <w:r>
        <w:t>“</w:t>
      </w:r>
      <w:r w:rsidRPr="0015775E">
        <w:rPr>
          <w:shd w:val="clear" w:color="auto" w:fill="FF0000"/>
        </w:rPr>
        <w:t>Rīga</w:t>
      </w:r>
      <w:r>
        <w:t xml:space="preserve">, </w:t>
      </w:r>
      <w:r w:rsidRPr="0015775E">
        <w:rPr>
          <w:shd w:val="clear" w:color="auto" w:fill="FF0000"/>
        </w:rPr>
        <w:t>Latvija</w:t>
      </w:r>
      <w:r>
        <w:t xml:space="preserve">, </w:t>
      </w:r>
      <w:r w:rsidRPr="0015775E">
        <w:rPr>
          <w:shd w:val="clear" w:color="auto" w:fill="FF0000"/>
        </w:rPr>
        <w:t>Brīvības gatve 50a</w:t>
      </w:r>
      <w:r w:rsidR="006E09A1" w:rsidRPr="006E09A1">
        <w:t xml:space="preserve">, </w:t>
      </w:r>
      <w:r w:rsidR="006E09A1">
        <w:rPr>
          <w:shd w:val="clear" w:color="auto" w:fill="FF0000"/>
        </w:rPr>
        <w:t>LV-1001</w:t>
      </w:r>
      <w:r>
        <w:t>” (LOCATION)</w:t>
      </w:r>
    </w:p>
    <w:p w:rsidR="0015775E" w:rsidRDefault="0015775E" w:rsidP="000E4BBD">
      <w:pPr>
        <w:pStyle w:val="CODEBLOCK"/>
      </w:pPr>
      <w:r>
        <w:t>“</w:t>
      </w:r>
      <w:r w:rsidRPr="0015775E">
        <w:rPr>
          <w:shd w:val="clear" w:color="auto" w:fill="FF0000"/>
        </w:rPr>
        <w:t>10 Downing Street</w:t>
      </w:r>
      <w:r>
        <w:t xml:space="preserve">, </w:t>
      </w:r>
      <w:r w:rsidRPr="0015775E">
        <w:rPr>
          <w:shd w:val="clear" w:color="auto" w:fill="FF0000"/>
        </w:rPr>
        <w:t>London</w:t>
      </w:r>
      <w:r>
        <w:t xml:space="preserve">, </w:t>
      </w:r>
      <w:r w:rsidRPr="0015775E">
        <w:rPr>
          <w:shd w:val="clear" w:color="auto" w:fill="FF0000"/>
        </w:rPr>
        <w:t>UK</w:t>
      </w:r>
      <w:r>
        <w:t xml:space="preserve">, </w:t>
      </w:r>
      <w:r w:rsidRPr="0015775E">
        <w:rPr>
          <w:shd w:val="clear" w:color="auto" w:fill="FF0000"/>
        </w:rPr>
        <w:t>3BX CB2</w:t>
      </w:r>
      <w:r>
        <w:t>” (LOCATION)</w:t>
      </w:r>
    </w:p>
    <w:p w:rsidR="0015775E" w:rsidRDefault="0015775E" w:rsidP="00BF2FE0">
      <w:pPr>
        <w:pStyle w:val="PARAGRAPH"/>
      </w:pPr>
      <w:r w:rsidRPr="0015775E">
        <w:t>Compound expressions in which place names are separated by a comma are to be tagged as separate instances of LOCATION.</w:t>
      </w:r>
      <w:r w:rsidR="002B15FE">
        <w:t xml:space="preserve"> In the case if locations are defined only by </w:t>
      </w:r>
      <w:r w:rsidR="003A5816">
        <w:t>numeric indexes</w:t>
      </w:r>
      <w:r w:rsidR="002B15FE">
        <w:t xml:space="preserve"> (with an exception to the postal code)</w:t>
      </w:r>
      <w:r w:rsidR="003A5816">
        <w:t xml:space="preserve"> (</w:t>
      </w:r>
      <w:r w:rsidR="002B15FE">
        <w:t xml:space="preserve">for instance “10, 23, 10, 34 and </w:t>
      </w:r>
      <w:r w:rsidR="002B15FE" w:rsidRPr="002B15FE">
        <w:rPr>
          <w:shd w:val="clear" w:color="auto" w:fill="FF0000"/>
        </w:rPr>
        <w:t xml:space="preserve">5 Downing </w:t>
      </w:r>
      <w:proofErr w:type="gramStart"/>
      <w:r w:rsidR="002B15FE" w:rsidRPr="002B15FE">
        <w:rPr>
          <w:shd w:val="clear" w:color="auto" w:fill="FF0000"/>
        </w:rPr>
        <w:t>street</w:t>
      </w:r>
      <w:proofErr w:type="gramEnd"/>
      <w:r w:rsidR="002B15FE">
        <w:t>”</w:t>
      </w:r>
      <w:r w:rsidR="003A5816">
        <w:t>)</w:t>
      </w:r>
      <w:r w:rsidR="00E76BC2">
        <w:t xml:space="preserve"> do not tag the indexes as these will create noise in the data.</w:t>
      </w:r>
      <w:r w:rsidR="003A5816">
        <w:t xml:space="preserve"> Tag only the last index, which is combined with the location.</w:t>
      </w:r>
    </w:p>
    <w:p w:rsidR="00B321C0" w:rsidRDefault="000E4BBD" w:rsidP="000E4BBD">
      <w:pPr>
        <w:pStyle w:val="CODEBLOCK"/>
      </w:pPr>
      <w:r>
        <w:t>“</w:t>
      </w:r>
      <w:r w:rsidRPr="000E4BBD">
        <w:rPr>
          <w:shd w:val="clear" w:color="auto" w:fill="FF0000"/>
        </w:rPr>
        <w:t>Mississippi River</w:t>
      </w:r>
      <w:r>
        <w:t>” (LOCATION)</w:t>
      </w:r>
    </w:p>
    <w:p w:rsidR="0001782B" w:rsidRDefault="000E4BBD" w:rsidP="0001782B">
      <w:pPr>
        <w:pStyle w:val="CODEBLOCK"/>
      </w:pPr>
      <w:r>
        <w:t>“</w:t>
      </w:r>
      <w:r w:rsidR="0001782B">
        <w:rPr>
          <w:shd w:val="clear" w:color="auto" w:fill="FF0000"/>
        </w:rPr>
        <w:t>Valka district</w:t>
      </w:r>
      <w:r>
        <w:t>” (LOCATION)</w:t>
      </w:r>
    </w:p>
    <w:p w:rsidR="009A662C" w:rsidRDefault="009A662C" w:rsidP="009A662C">
      <w:pPr>
        <w:pStyle w:val="CODEBLOCK"/>
      </w:pPr>
      <w:r>
        <w:t xml:space="preserve">“In </w:t>
      </w:r>
      <w:r w:rsidRPr="009A662C">
        <w:rPr>
          <w:shd w:val="clear" w:color="auto" w:fill="FF0000"/>
        </w:rPr>
        <w:t>Valka</w:t>
      </w:r>
      <w:r>
        <w:t>’s special district” (LOCATION)</w:t>
      </w:r>
      <w:r w:rsidRPr="009A662C">
        <w:t xml:space="preserve"> </w:t>
      </w:r>
    </w:p>
    <w:p w:rsidR="009A662C" w:rsidRDefault="009A662C" w:rsidP="0001782B">
      <w:pPr>
        <w:pStyle w:val="CODEBLOCK"/>
      </w:pPr>
      <w:r>
        <w:t>“</w:t>
      </w:r>
      <w:r w:rsidRPr="009A662C">
        <w:rPr>
          <w:shd w:val="clear" w:color="auto" w:fill="FF0000"/>
        </w:rPr>
        <w:t>Valka</w:t>
      </w:r>
      <w:r>
        <w:rPr>
          <w:shd w:val="clear" w:color="auto" w:fill="FF0000"/>
        </w:rPr>
        <w:t>s</w:t>
      </w:r>
      <w:r>
        <w:t xml:space="preserve"> īpašajā rajonā” (LOCATION)</w:t>
      </w:r>
    </w:p>
    <w:p w:rsidR="0001782B" w:rsidRDefault="0001782B" w:rsidP="0001782B">
      <w:pPr>
        <w:pStyle w:val="CODEBLOCK"/>
      </w:pPr>
      <w:r>
        <w:t>“</w:t>
      </w:r>
      <w:r>
        <w:rPr>
          <w:shd w:val="clear" w:color="auto" w:fill="FF0000"/>
        </w:rPr>
        <w:t>Valka region</w:t>
      </w:r>
      <w:r>
        <w:t>” (LOCATION)</w:t>
      </w:r>
    </w:p>
    <w:p w:rsidR="00416816" w:rsidRDefault="00416816" w:rsidP="00416816">
      <w:pPr>
        <w:pStyle w:val="CODEBLOCK"/>
      </w:pPr>
      <w:r>
        <w:t>“</w:t>
      </w:r>
      <w:r w:rsidR="0001782B">
        <w:rPr>
          <w:shd w:val="clear" w:color="auto" w:fill="FF0000"/>
        </w:rPr>
        <w:t>Riga City</w:t>
      </w:r>
      <w:r>
        <w:t>” (LOCATION)</w:t>
      </w:r>
    </w:p>
    <w:p w:rsidR="000E4BBD" w:rsidRDefault="00416816" w:rsidP="000E4BBD">
      <w:pPr>
        <w:pStyle w:val="CODEBLOCK"/>
      </w:pPr>
      <w:r>
        <w:t>“</w:t>
      </w:r>
      <w:r w:rsidR="0001782B">
        <w:rPr>
          <w:shd w:val="clear" w:color="auto" w:fill="FF0000"/>
        </w:rPr>
        <w:t>Rīgas pilsēta</w:t>
      </w:r>
      <w:r>
        <w:t>” (LOCATION)</w:t>
      </w:r>
    </w:p>
    <w:p w:rsidR="000E4BBD" w:rsidRDefault="000E4BBD" w:rsidP="000E4BBD">
      <w:pPr>
        <w:pStyle w:val="CODEBLOCK"/>
      </w:pPr>
      <w:r>
        <w:t>“</w:t>
      </w:r>
      <w:r w:rsidRPr="000E4BBD">
        <w:rPr>
          <w:shd w:val="clear" w:color="auto" w:fill="FF0000"/>
        </w:rPr>
        <w:t>Velna ala</w:t>
      </w:r>
      <w:r>
        <w:t xml:space="preserve"> </w:t>
      </w:r>
      <w:r w:rsidRPr="000E4BBD">
        <w:rPr>
          <w:shd w:val="clear" w:color="auto" w:fill="FF0000"/>
        </w:rPr>
        <w:t>Salacgrīvā</w:t>
      </w:r>
      <w:r>
        <w:t>” (LOCATION)</w:t>
      </w:r>
    </w:p>
    <w:p w:rsidR="003E547A" w:rsidRDefault="003E547A" w:rsidP="000E4BBD">
      <w:pPr>
        <w:pStyle w:val="CODEBLOCK"/>
      </w:pPr>
      <w:r>
        <w:t>“</w:t>
      </w:r>
      <w:r w:rsidRPr="003E547A">
        <w:rPr>
          <w:shd w:val="clear" w:color="auto" w:fill="FF0000"/>
        </w:rPr>
        <w:t>Alūksnes ezers</w:t>
      </w:r>
      <w:r>
        <w:t>”</w:t>
      </w:r>
    </w:p>
    <w:p w:rsidR="0005652F" w:rsidRPr="00B321C0" w:rsidRDefault="0005652F" w:rsidP="000E4BBD">
      <w:pPr>
        <w:pStyle w:val="CODEBLOCK"/>
      </w:pPr>
      <w:r>
        <w:t>“</w:t>
      </w:r>
      <w:r w:rsidR="00604438">
        <w:t xml:space="preserve">… </w:t>
      </w:r>
      <w:r w:rsidR="009C14B5">
        <w:t xml:space="preserve">such as </w:t>
      </w:r>
      <w:r w:rsidR="009C14B5" w:rsidRPr="009C14B5">
        <w:rPr>
          <w:shd w:val="clear" w:color="auto" w:fill="FF0000"/>
        </w:rPr>
        <w:t>Lake Baikal</w:t>
      </w:r>
      <w:r w:rsidR="009C14B5" w:rsidRPr="009C14B5">
        <w:t xml:space="preserve"> and</w:t>
      </w:r>
      <w:r w:rsidR="00604438">
        <w:t xml:space="preserve"> …</w:t>
      </w:r>
      <w:r>
        <w:t>”</w:t>
      </w:r>
      <w:r w:rsidR="009C14B5">
        <w:t xml:space="preserve"> (LOCATION)</w:t>
      </w:r>
    </w:p>
    <w:p w:rsidR="00B321C0" w:rsidRDefault="00B321C0" w:rsidP="00BF2FE0">
      <w:pPr>
        <w:pStyle w:val="PARAGRAPH"/>
      </w:pPr>
      <w:r w:rsidRPr="00B321C0">
        <w:t>Designators that are integrally associated with a place name are to be tagged as part of the name. For example, include in the tagged string the word "River" in the name of a river, "Mountain" in the name of a mountain, "City"</w:t>
      </w:r>
      <w:r w:rsidR="009E728E">
        <w:t xml:space="preserve"> (“pilsēta”)</w:t>
      </w:r>
      <w:r w:rsidRPr="00B321C0">
        <w:t xml:space="preserve"> in the name of a city, etc., if such words are contained in the string.</w:t>
      </w:r>
    </w:p>
    <w:p w:rsidR="00674536" w:rsidRDefault="00674536" w:rsidP="00674536">
      <w:pPr>
        <w:pStyle w:val="CODEBLOCK"/>
      </w:pPr>
      <w:r>
        <w:t>“</w:t>
      </w:r>
      <w:r w:rsidRPr="00674536">
        <w:rPr>
          <w:shd w:val="clear" w:color="auto" w:fill="FF0000"/>
        </w:rPr>
        <w:t>Brīvības piemineklis</w:t>
      </w:r>
      <w:r>
        <w:t>” (LOCATION)</w:t>
      </w:r>
    </w:p>
    <w:p w:rsidR="00674536" w:rsidRDefault="00674536" w:rsidP="00674536">
      <w:pPr>
        <w:pStyle w:val="CODEBLOCK"/>
      </w:pPr>
      <w:r>
        <w:t>“</w:t>
      </w:r>
      <w:r w:rsidRPr="00674536">
        <w:rPr>
          <w:shd w:val="clear" w:color="auto" w:fill="FF0000"/>
        </w:rPr>
        <w:t>Turaidas pils</w:t>
      </w:r>
      <w:r>
        <w:t>” (LOCATION)</w:t>
      </w:r>
    </w:p>
    <w:p w:rsidR="00674536" w:rsidRDefault="00674536" w:rsidP="00674536">
      <w:pPr>
        <w:pStyle w:val="CODEBLOCK"/>
      </w:pPr>
      <w:r>
        <w:t>“</w:t>
      </w:r>
      <w:r w:rsidRPr="00674536">
        <w:rPr>
          <w:shd w:val="clear" w:color="auto" w:fill="FF0000"/>
        </w:rPr>
        <w:t>Freedom monument</w:t>
      </w:r>
      <w:r>
        <w:t>” (LOCATION)</w:t>
      </w:r>
    </w:p>
    <w:p w:rsidR="00674536" w:rsidRDefault="00674536" w:rsidP="00674536">
      <w:pPr>
        <w:pStyle w:val="CODEBLOCK"/>
      </w:pPr>
      <w:r>
        <w:t>“</w:t>
      </w:r>
      <w:r w:rsidRPr="00674536">
        <w:rPr>
          <w:shd w:val="clear" w:color="auto" w:fill="FF0000"/>
        </w:rPr>
        <w:t>Marianburg fortress</w:t>
      </w:r>
      <w:r>
        <w:t>” (LOCATION)</w:t>
      </w:r>
    </w:p>
    <w:p w:rsidR="00674536" w:rsidRDefault="00674536" w:rsidP="00BF2FE0">
      <w:pPr>
        <w:pStyle w:val="PARAGRAPH"/>
      </w:pPr>
      <w:r w:rsidRPr="009E728E">
        <w:rPr>
          <w:b/>
        </w:rPr>
        <w:t>Sightseeing objects, landmarks</w:t>
      </w:r>
      <w:r>
        <w:t xml:space="preserve"> are to be tagged as locations.</w:t>
      </w:r>
    </w:p>
    <w:p w:rsidR="009E728E" w:rsidRDefault="009E728E" w:rsidP="00BF2FE0">
      <w:pPr>
        <w:pStyle w:val="PARAGRAPH"/>
      </w:pPr>
      <w:r>
        <w:t xml:space="preserve">Tag an expression as a location only if it contains a proper noun </w:t>
      </w:r>
      <w:r w:rsidRPr="00604438">
        <w:rPr>
          <w:b/>
          <w:u w:val="single"/>
        </w:rPr>
        <w:t>and is capitalized</w:t>
      </w:r>
      <w:r>
        <w:t xml:space="preserve"> (at least the first word, for instance, in Latvian). Do not tag common </w:t>
      </w:r>
      <w:r w:rsidR="000D4A30">
        <w:t>words</w:t>
      </w:r>
      <w:r>
        <w:t xml:space="preserve"> as locations (for instance, “mājā”, “in the house”</w:t>
      </w:r>
      <w:r w:rsidR="000D4A30">
        <w:t>, “here”, “there”, “in the North”, “up”, “down”, “first floor”, “basement”, “in the fridge”</w:t>
      </w:r>
      <w:r>
        <w:t>, “gravā”, “ielejā”, “in the valley” – an expression given in the locative case does not necessarily mean that it is a LOCATION NE).</w:t>
      </w:r>
    </w:p>
    <w:p w:rsidR="009E728E" w:rsidRDefault="009E728E" w:rsidP="00BF2FE0">
      <w:pPr>
        <w:pStyle w:val="PARAGRAPH"/>
      </w:pPr>
      <w:r>
        <w:t xml:space="preserve">Do not tag expressions as locations if the proper noun can also be a common </w:t>
      </w:r>
      <w:r w:rsidR="000D4A30">
        <w:t>word</w:t>
      </w:r>
      <w:r>
        <w:t xml:space="preserve"> and is misspelled with lowercase letters (“</w:t>
      </w:r>
      <w:r w:rsidRPr="009E728E">
        <w:t xml:space="preserve">šodien </w:t>
      </w:r>
      <w:r w:rsidRPr="000D4A30">
        <w:rPr>
          <w:u w:val="single"/>
        </w:rPr>
        <w:t>saulē</w:t>
      </w:r>
      <w:r w:rsidRPr="009E728E">
        <w:t xml:space="preserve"> satikās ministri</w:t>
      </w:r>
      <w:r>
        <w:t xml:space="preserve">”, “Today I visited </w:t>
      </w:r>
      <w:r w:rsidRPr="000D4A30">
        <w:rPr>
          <w:u w:val="single"/>
        </w:rPr>
        <w:t xml:space="preserve">new </w:t>
      </w:r>
      <w:r w:rsidRPr="000D4A30">
        <w:rPr>
          <w:u w:val="single"/>
          <w:shd w:val="clear" w:color="auto" w:fill="FF0000"/>
        </w:rPr>
        <w:t>York</w:t>
      </w:r>
      <w:r>
        <w:t>” – “new” not tagged as location as it is a common</w:t>
      </w:r>
      <w:r w:rsidR="000D4A30">
        <w:t xml:space="preserve"> word and may also be used only as a modifier of York</w:t>
      </w:r>
      <w:r>
        <w:t>).</w:t>
      </w:r>
    </w:p>
    <w:p w:rsidR="0031533E" w:rsidRDefault="00914A18" w:rsidP="0094515B">
      <w:pPr>
        <w:pStyle w:val="H2SECTION"/>
      </w:pPr>
      <w:bookmarkStart w:id="53" w:name="_Toc295208185"/>
      <w:r>
        <w:t xml:space="preserve">Specific </w:t>
      </w:r>
      <w:r w:rsidR="008C3D1B">
        <w:t>Cases for Persons</w:t>
      </w:r>
      <w:bookmarkEnd w:id="53"/>
    </w:p>
    <w:p w:rsidR="008C3D1B" w:rsidRDefault="004C0DD5" w:rsidP="004C0DD5">
      <w:pPr>
        <w:pStyle w:val="CODEBLOCK"/>
      </w:pPr>
      <w:r>
        <w:lastRenderedPageBreak/>
        <w:t>“</w:t>
      </w:r>
      <w:r w:rsidRPr="00A55F0F">
        <w:t xml:space="preserve">Mr. </w:t>
      </w:r>
      <w:r w:rsidRPr="004C0DD5">
        <w:rPr>
          <w:shd w:val="clear" w:color="auto" w:fill="00FFFF"/>
        </w:rPr>
        <w:t>Harry Schearer</w:t>
      </w:r>
      <w:r>
        <w:t>” (PERSON)</w:t>
      </w:r>
    </w:p>
    <w:p w:rsidR="004C0DD5" w:rsidRDefault="004C0DD5" w:rsidP="004C0DD5">
      <w:pPr>
        <w:pStyle w:val="CODEBLOCK"/>
      </w:pPr>
      <w:r>
        <w:t>“</w:t>
      </w:r>
      <w:r w:rsidRPr="00A55F0F">
        <w:t xml:space="preserve">Dr. </w:t>
      </w:r>
      <w:r w:rsidRPr="004C0DD5">
        <w:rPr>
          <w:shd w:val="clear" w:color="auto" w:fill="00FFFF"/>
        </w:rPr>
        <w:t>Jānis Bērziņš</w:t>
      </w:r>
      <w:r>
        <w:t>” (PERSON)</w:t>
      </w:r>
    </w:p>
    <w:p w:rsidR="00D732F4" w:rsidRDefault="00D732F4" w:rsidP="004C0DD5">
      <w:pPr>
        <w:pStyle w:val="CODEBLOCK"/>
      </w:pPr>
      <w:r>
        <w:t>“Mr. President” (NON-ENTITY)</w:t>
      </w:r>
    </w:p>
    <w:p w:rsidR="004C0DD5" w:rsidRDefault="004C0DD5" w:rsidP="004C0DD5">
      <w:pPr>
        <w:pStyle w:val="CODEBLOCK"/>
      </w:pPr>
      <w:r>
        <w:t>“</w:t>
      </w:r>
      <w:r w:rsidRPr="004C0DD5">
        <w:t xml:space="preserve">Secretary </w:t>
      </w:r>
      <w:r w:rsidRPr="004C0DD5">
        <w:rPr>
          <w:shd w:val="clear" w:color="auto" w:fill="00FFFF"/>
        </w:rPr>
        <w:t>Robert Mosbacher</w:t>
      </w:r>
      <w:r>
        <w:t>” (PERSON)</w:t>
      </w:r>
    </w:p>
    <w:p w:rsidR="004C0DD5" w:rsidRDefault="004C0DD5" w:rsidP="004C0DD5">
      <w:pPr>
        <w:pStyle w:val="CODEBLOCK"/>
      </w:pPr>
      <w:r>
        <w:t>“</w:t>
      </w:r>
      <w:r w:rsidRPr="00D732F4">
        <w:rPr>
          <w:shd w:val="clear" w:color="auto" w:fill="00FFFF"/>
        </w:rPr>
        <w:t xml:space="preserve">Sers </w:t>
      </w:r>
      <w:r w:rsidRPr="004C0DD5">
        <w:rPr>
          <w:shd w:val="clear" w:color="auto" w:fill="00FFFF"/>
        </w:rPr>
        <w:t>Šons Konerijs</w:t>
      </w:r>
      <w:r>
        <w:t>”</w:t>
      </w:r>
    </w:p>
    <w:p w:rsidR="004C0DD5" w:rsidRDefault="004C0DD5" w:rsidP="004C0DD5">
      <w:pPr>
        <w:pStyle w:val="CODEBLOCK"/>
      </w:pPr>
      <w:r>
        <w:t>“</w:t>
      </w:r>
      <w:r w:rsidRPr="004C0DD5">
        <w:rPr>
          <w:shd w:val="clear" w:color="auto" w:fill="00FFFF"/>
        </w:rPr>
        <w:t>John Doe, Jr.</w:t>
      </w:r>
      <w:r>
        <w:t>” (PERSON)</w:t>
      </w:r>
    </w:p>
    <w:p w:rsidR="004C0DD5" w:rsidRDefault="004C0DD5" w:rsidP="004C0DD5">
      <w:pPr>
        <w:pStyle w:val="CODEBLOCK"/>
      </w:pPr>
      <w:r>
        <w:t>“</w:t>
      </w:r>
      <w:r w:rsidRPr="004C0DD5">
        <w:rPr>
          <w:shd w:val="clear" w:color="auto" w:fill="00FFFF"/>
        </w:rPr>
        <w:t>Jānis Bērziņš Juniors</w:t>
      </w:r>
      <w:r>
        <w:t>” (PERSON)</w:t>
      </w:r>
    </w:p>
    <w:p w:rsidR="008B5017" w:rsidRDefault="004D1A4D" w:rsidP="004C0DD5">
      <w:pPr>
        <w:pStyle w:val="CODEBLOCK"/>
      </w:pPr>
      <w:hyperlink r:id="rId48" w:history="1">
        <w:r w:rsidR="008B5017" w:rsidRPr="00754C2C">
          <w:rPr>
            <w:rStyle w:val="Hyperlink"/>
          </w:rPr>
          <w:t>Janis.Berzins@mail.com</w:t>
        </w:r>
      </w:hyperlink>
      <w:r w:rsidR="008B5017">
        <w:t xml:space="preserve"> (NON-ENTITY)</w:t>
      </w:r>
    </w:p>
    <w:p w:rsidR="004C0DD5" w:rsidRDefault="004C0DD5" w:rsidP="00A55F0F">
      <w:pPr>
        <w:pStyle w:val="PARAGRAPH"/>
      </w:pPr>
      <w:r w:rsidRPr="004C0DD5">
        <w:t>Titles such as "Mr." and role names such as "President" are *not* considered part of a person name. However, appositives such as "Jr.", "Sr.", and "III" *are* considered part of a person name.</w:t>
      </w:r>
    </w:p>
    <w:p w:rsidR="008B5017" w:rsidRDefault="008B5017" w:rsidP="00A55F0F">
      <w:pPr>
        <w:pStyle w:val="PARAGRAPH"/>
      </w:pPr>
      <w:r>
        <w:t>Do not tag e-mail addresses as person names (nor locations, nor organizations, nor any other entity!)</w:t>
      </w:r>
    </w:p>
    <w:p w:rsidR="004C0DD5" w:rsidRDefault="004C0DD5" w:rsidP="004A0413">
      <w:pPr>
        <w:pStyle w:val="CODEBLOCK"/>
      </w:pPr>
      <w:r>
        <w:t>“</w:t>
      </w:r>
      <w:proofErr w:type="gramStart"/>
      <w:r w:rsidRPr="004C0DD5">
        <w:t>the</w:t>
      </w:r>
      <w:proofErr w:type="gramEnd"/>
      <w:r w:rsidRPr="004C0DD5">
        <w:t xml:space="preserve"> </w:t>
      </w:r>
      <w:r w:rsidRPr="004C0DD5">
        <w:rPr>
          <w:shd w:val="clear" w:color="auto" w:fill="00FFFF"/>
        </w:rPr>
        <w:t>Kennedy</w:t>
      </w:r>
      <w:r w:rsidRPr="004C0DD5">
        <w:t xml:space="preserve"> family</w:t>
      </w:r>
      <w:r>
        <w:t xml:space="preserve"> and the </w:t>
      </w:r>
      <w:r w:rsidRPr="004C0DD5">
        <w:rPr>
          <w:shd w:val="clear" w:color="auto" w:fill="00FFFF"/>
        </w:rPr>
        <w:t>Kennedys</w:t>
      </w:r>
      <w:r>
        <w:t>” (PERSON)</w:t>
      </w:r>
    </w:p>
    <w:p w:rsidR="004C0DD5" w:rsidRDefault="004C0DD5" w:rsidP="004A0413">
      <w:pPr>
        <w:pStyle w:val="CODEBLOCK"/>
      </w:pPr>
      <w:r>
        <w:t>“</w:t>
      </w:r>
      <w:r w:rsidRPr="004C0DD5">
        <w:rPr>
          <w:shd w:val="clear" w:color="auto" w:fill="00FFFF"/>
        </w:rPr>
        <w:t>Bērziņu</w:t>
      </w:r>
      <w:r>
        <w:t xml:space="preserve"> ģimene </w:t>
      </w:r>
      <w:proofErr w:type="gramStart"/>
      <w:r>
        <w:t>un</w:t>
      </w:r>
      <w:proofErr w:type="gramEnd"/>
      <w:r>
        <w:t xml:space="preserve"> </w:t>
      </w:r>
      <w:r w:rsidRPr="004C0DD5">
        <w:rPr>
          <w:shd w:val="clear" w:color="auto" w:fill="00FFFF"/>
        </w:rPr>
        <w:t>Bērziņi</w:t>
      </w:r>
      <w:r>
        <w:t>” (PERSON)</w:t>
      </w:r>
    </w:p>
    <w:p w:rsidR="004C0DD5" w:rsidRDefault="004C0DD5" w:rsidP="004C0DD5">
      <w:pPr>
        <w:pStyle w:val="PARAGRAPH"/>
      </w:pPr>
      <w:r w:rsidRPr="004C0DD5">
        <w:t>Family names are to be tagged.</w:t>
      </w:r>
    </w:p>
    <w:p w:rsidR="004C0DD5" w:rsidRDefault="00D36EDE" w:rsidP="004C0DD5">
      <w:pPr>
        <w:pStyle w:val="PARAGRAPH"/>
      </w:pPr>
      <w:r w:rsidRPr="00D36EDE">
        <w:t>Miscellaneous types of proper names that are not to be tagged as PERSON include political groups, laws named after people, diseases/prizes named after people, and saints (because removal of a saint's title leaves a non-unique name).</w:t>
      </w:r>
    </w:p>
    <w:p w:rsidR="00D36EDE" w:rsidRDefault="00914A18" w:rsidP="0094515B">
      <w:pPr>
        <w:pStyle w:val="H2SECTION"/>
      </w:pPr>
      <w:bookmarkStart w:id="54" w:name="_Toc295208186"/>
      <w:r>
        <w:t xml:space="preserve">Specific </w:t>
      </w:r>
      <w:r w:rsidR="00CE3E0A">
        <w:t>Cases for Date and Time</w:t>
      </w:r>
      <w:bookmarkEnd w:id="54"/>
    </w:p>
    <w:p w:rsidR="00CE3E0A" w:rsidRDefault="00CE3E0A" w:rsidP="004C0DD5">
      <w:pPr>
        <w:pStyle w:val="PARAGRAPH"/>
      </w:pPr>
      <w:r w:rsidRPr="00CE3E0A">
        <w:t>The TIME sub-type is defined as a temporal unit shorter than a full day, such as second, minute, or hour. The DATE sub-type is a temporal unit of a full day or longer.</w:t>
      </w:r>
    </w:p>
    <w:p w:rsidR="00CE3E0A" w:rsidRDefault="00CE3E0A" w:rsidP="00CE3E0A">
      <w:pPr>
        <w:pStyle w:val="PARAGRAPH"/>
      </w:pPr>
      <w:r>
        <w:t>Absolute TIME and DATE examples:</w:t>
      </w:r>
    </w:p>
    <w:p w:rsidR="00CE3E0A" w:rsidRDefault="00CE3E0A" w:rsidP="00BB64A8">
      <w:pPr>
        <w:pStyle w:val="CODEBLOCK"/>
      </w:pPr>
      <w:r>
        <w:t>“</w:t>
      </w:r>
      <w:r w:rsidRPr="00CE3E0A">
        <w:rPr>
          <w:shd w:val="clear" w:color="auto" w:fill="FFFF00"/>
        </w:rPr>
        <w:t>20 minutes after 10</w:t>
      </w:r>
      <w:r>
        <w:t>” (TIME)</w:t>
      </w:r>
    </w:p>
    <w:p w:rsidR="00CE3E0A" w:rsidRDefault="00CE3E0A" w:rsidP="00BB64A8">
      <w:pPr>
        <w:pStyle w:val="CODEBLOCK"/>
      </w:pPr>
      <w:r>
        <w:t>“</w:t>
      </w:r>
      <w:r w:rsidRPr="00CE3E0A">
        <w:rPr>
          <w:shd w:val="clear" w:color="auto" w:fill="FFFF00"/>
          <w:lang w:val="lv-LV"/>
        </w:rPr>
        <w:t>10 minūtes pēc pieciem</w:t>
      </w:r>
      <w:r>
        <w:t>” (TIME)</w:t>
      </w:r>
    </w:p>
    <w:p w:rsidR="009C08A5" w:rsidRDefault="009C08A5" w:rsidP="00BB64A8">
      <w:pPr>
        <w:pStyle w:val="CODEBLOCK"/>
      </w:pPr>
      <w:r>
        <w:t>“</w:t>
      </w:r>
      <w:proofErr w:type="gramStart"/>
      <w:r w:rsidRPr="009C08A5">
        <w:rPr>
          <w:shd w:val="clear" w:color="auto" w:fill="FFFF00"/>
        </w:rPr>
        <w:t>twelve</w:t>
      </w:r>
      <w:proofErr w:type="gramEnd"/>
      <w:r w:rsidRPr="009C08A5">
        <w:rPr>
          <w:shd w:val="clear" w:color="auto" w:fill="FFFF00"/>
        </w:rPr>
        <w:t xml:space="preserve"> o'clock noon</w:t>
      </w:r>
      <w:r>
        <w:t>” (TIME)</w:t>
      </w:r>
    </w:p>
    <w:p w:rsidR="00CE3E0A" w:rsidRDefault="00CE3E0A" w:rsidP="00BB64A8">
      <w:pPr>
        <w:pStyle w:val="CODEBLOCK"/>
      </w:pPr>
      <w:r>
        <w:t>“</w:t>
      </w:r>
      <w:proofErr w:type="gramStart"/>
      <w:r w:rsidRPr="00CE3E0A">
        <w:rPr>
          <w:shd w:val="clear" w:color="auto" w:fill="FFFF00"/>
        </w:rPr>
        <w:t>midnight</w:t>
      </w:r>
      <w:proofErr w:type="gramEnd"/>
      <w:r>
        <w:t>” (TIME)</w:t>
      </w:r>
    </w:p>
    <w:p w:rsidR="00CE3E0A" w:rsidRDefault="00CE3E0A" w:rsidP="00BB64A8">
      <w:pPr>
        <w:pStyle w:val="CODEBLOCK"/>
      </w:pPr>
      <w:r>
        <w:t>“</w:t>
      </w:r>
      <w:proofErr w:type="gramStart"/>
      <w:r w:rsidRPr="00BB64A8">
        <w:rPr>
          <w:shd w:val="clear" w:color="auto" w:fill="FFFF00"/>
          <w:lang w:val="lv-LV"/>
        </w:rPr>
        <w:t>pusnakts</w:t>
      </w:r>
      <w:proofErr w:type="gramEnd"/>
      <w:r>
        <w:t>” (TIME)</w:t>
      </w:r>
    </w:p>
    <w:p w:rsidR="00CE3E0A" w:rsidRDefault="00CE3E0A" w:rsidP="00BB64A8">
      <w:pPr>
        <w:pStyle w:val="CODEBLOCK"/>
      </w:pPr>
      <w:r>
        <w:t>“</w:t>
      </w:r>
      <w:r w:rsidRPr="00CE3E0A">
        <w:rPr>
          <w:shd w:val="clear" w:color="auto" w:fill="FFFF00"/>
        </w:rPr>
        <w:t>5 p.m. EST</w:t>
      </w:r>
      <w:r>
        <w:t>” (TIME)</w:t>
      </w:r>
    </w:p>
    <w:p w:rsidR="00CE3E0A" w:rsidRDefault="00CE3E0A" w:rsidP="00BB64A8">
      <w:pPr>
        <w:pStyle w:val="CODEBLOCK"/>
      </w:pPr>
      <w:r>
        <w:t>“</w:t>
      </w:r>
      <w:r w:rsidRPr="00CE3E0A">
        <w:rPr>
          <w:shd w:val="clear" w:color="auto" w:fill="66FF99"/>
        </w:rPr>
        <w:t>Monday</w:t>
      </w:r>
      <w:r>
        <w:t>” (DATE)</w:t>
      </w:r>
    </w:p>
    <w:p w:rsidR="00CE3E0A" w:rsidRDefault="00CE3E0A" w:rsidP="00BB64A8">
      <w:pPr>
        <w:pStyle w:val="CODEBLOCK"/>
      </w:pPr>
      <w:r>
        <w:t>“</w:t>
      </w:r>
      <w:r w:rsidRPr="00CE3E0A">
        <w:rPr>
          <w:shd w:val="clear" w:color="auto" w:fill="66FF99"/>
        </w:rPr>
        <w:t>10th of October</w:t>
      </w:r>
      <w:r>
        <w:t>” (DATE)</w:t>
      </w:r>
    </w:p>
    <w:p w:rsidR="005A4804" w:rsidRDefault="005A4804" w:rsidP="00BB64A8">
      <w:pPr>
        <w:pStyle w:val="CODEBLOCK"/>
      </w:pPr>
      <w:r>
        <w:t>“</w:t>
      </w:r>
      <w:r w:rsidRPr="005A4804">
        <w:rPr>
          <w:shd w:val="clear" w:color="auto" w:fill="66FF99"/>
        </w:rPr>
        <w:t>Easter</w:t>
      </w:r>
      <w:r>
        <w:t>” (DATE)</w:t>
      </w:r>
    </w:p>
    <w:p w:rsidR="005A4804" w:rsidRDefault="005A4804" w:rsidP="00BB64A8">
      <w:pPr>
        <w:pStyle w:val="CODEBLOCK"/>
      </w:pPr>
      <w:r>
        <w:t>“</w:t>
      </w:r>
      <w:r w:rsidRPr="005A4804">
        <w:rPr>
          <w:shd w:val="clear" w:color="auto" w:fill="66FF99"/>
        </w:rPr>
        <w:t>Līgosvētki</w:t>
      </w:r>
      <w:r>
        <w:t>” (DATE)</w:t>
      </w:r>
    </w:p>
    <w:p w:rsidR="00CE3E0A" w:rsidRDefault="00CE3E0A" w:rsidP="00BB64A8">
      <w:pPr>
        <w:pStyle w:val="CODEBLOCK"/>
      </w:pPr>
      <w:r>
        <w:t>“</w:t>
      </w:r>
      <w:proofErr w:type="gramStart"/>
      <w:r w:rsidRPr="00CE3E0A">
        <w:rPr>
          <w:shd w:val="clear" w:color="auto" w:fill="66FF99"/>
        </w:rPr>
        <w:t>autumn</w:t>
      </w:r>
      <w:proofErr w:type="gramEnd"/>
      <w:r>
        <w:t>” (DATE)</w:t>
      </w:r>
    </w:p>
    <w:p w:rsidR="00CE3E0A" w:rsidRDefault="00CE3E0A" w:rsidP="00BB64A8">
      <w:pPr>
        <w:pStyle w:val="CODEBLOCK"/>
      </w:pPr>
      <w:r>
        <w:t>“</w:t>
      </w:r>
      <w:proofErr w:type="gramStart"/>
      <w:r w:rsidRPr="00CE3E0A">
        <w:rPr>
          <w:shd w:val="clear" w:color="auto" w:fill="66FF99"/>
        </w:rPr>
        <w:t>fourth</w:t>
      </w:r>
      <w:proofErr w:type="gramEnd"/>
      <w:r w:rsidRPr="00CE3E0A">
        <w:rPr>
          <w:shd w:val="clear" w:color="auto" w:fill="66FF99"/>
        </w:rPr>
        <w:t xml:space="preserve"> quarter</w:t>
      </w:r>
      <w:r>
        <w:t>” (DATE)</w:t>
      </w:r>
    </w:p>
    <w:p w:rsidR="00CE3E0A" w:rsidRDefault="00CE3E0A" w:rsidP="00BB64A8">
      <w:pPr>
        <w:pStyle w:val="CODEBLOCK"/>
      </w:pPr>
      <w:r>
        <w:t>“</w:t>
      </w:r>
      <w:r w:rsidRPr="00CE3E0A">
        <w:rPr>
          <w:shd w:val="clear" w:color="auto" w:fill="66FF99"/>
        </w:rPr>
        <w:t>1995</w:t>
      </w:r>
      <w:r>
        <w:t>” (DATE)</w:t>
      </w:r>
    </w:p>
    <w:p w:rsidR="00CE3E0A" w:rsidRDefault="00CE3E0A" w:rsidP="00BB64A8">
      <w:pPr>
        <w:pStyle w:val="CODEBLOCK"/>
      </w:pPr>
      <w:r>
        <w:t>“</w:t>
      </w:r>
      <w:proofErr w:type="gramStart"/>
      <w:r w:rsidRPr="002940D5">
        <w:t>the</w:t>
      </w:r>
      <w:proofErr w:type="gramEnd"/>
      <w:r w:rsidRPr="002940D5">
        <w:t xml:space="preserve"> </w:t>
      </w:r>
      <w:r w:rsidRPr="00CE3E0A">
        <w:rPr>
          <w:shd w:val="clear" w:color="auto" w:fill="66FF99"/>
        </w:rPr>
        <w:t>20th century</w:t>
      </w:r>
      <w:r>
        <w:t>” (DATE)</w:t>
      </w:r>
    </w:p>
    <w:p w:rsidR="00CE3E0A" w:rsidRDefault="00CE3E0A" w:rsidP="00BB64A8">
      <w:pPr>
        <w:pStyle w:val="CODEBLOCK"/>
      </w:pPr>
      <w:r>
        <w:t>“</w:t>
      </w:r>
      <w:r w:rsidRPr="00CE3E0A">
        <w:rPr>
          <w:shd w:val="clear" w:color="auto" w:fill="66FF99"/>
        </w:rPr>
        <w:t>1980s</w:t>
      </w:r>
      <w:r>
        <w:t>” (DATE)</w:t>
      </w:r>
    </w:p>
    <w:p w:rsidR="00CE3E0A" w:rsidRDefault="00CE3E0A" w:rsidP="00BB64A8">
      <w:pPr>
        <w:pStyle w:val="CODEBLOCK"/>
      </w:pPr>
      <w:r>
        <w:t>“</w:t>
      </w:r>
      <w:r w:rsidRPr="00CE3E0A">
        <w:rPr>
          <w:shd w:val="clear" w:color="auto" w:fill="66FF99"/>
          <w:lang w:val="lv-LV"/>
        </w:rPr>
        <w:t>80-ie gadi</w:t>
      </w:r>
      <w:r>
        <w:t>” (DATE)</w:t>
      </w:r>
    </w:p>
    <w:p w:rsidR="00CE3E0A" w:rsidRDefault="00CE3E0A" w:rsidP="00BB64A8">
      <w:pPr>
        <w:pStyle w:val="CODEBLOCK"/>
      </w:pPr>
      <w:r>
        <w:t>“</w:t>
      </w:r>
      <w:proofErr w:type="gramStart"/>
      <w:r w:rsidRPr="002940D5">
        <w:t>the</w:t>
      </w:r>
      <w:proofErr w:type="gramEnd"/>
      <w:r w:rsidRPr="002940D5">
        <w:t xml:space="preserve"> </w:t>
      </w:r>
      <w:r w:rsidRPr="00CE3E0A">
        <w:rPr>
          <w:shd w:val="clear" w:color="auto" w:fill="66FF99"/>
        </w:rPr>
        <w:t>autumn</w:t>
      </w:r>
      <w:r w:rsidRPr="004721B0">
        <w:t xml:space="preserve"> report</w:t>
      </w:r>
      <w:r>
        <w:t>” (DATE)</w:t>
      </w:r>
    </w:p>
    <w:p w:rsidR="009C08A5" w:rsidRDefault="009C08A5" w:rsidP="00BB64A8">
      <w:pPr>
        <w:pStyle w:val="CODEBLOCK"/>
      </w:pPr>
      <w:r>
        <w:t>“</w:t>
      </w:r>
      <w:proofErr w:type="gramStart"/>
      <w:r w:rsidRPr="002940D5">
        <w:t>the</w:t>
      </w:r>
      <w:proofErr w:type="gramEnd"/>
      <w:r w:rsidRPr="002940D5">
        <w:t xml:space="preserve"> </w:t>
      </w:r>
      <w:r w:rsidRPr="009C08A5">
        <w:rPr>
          <w:shd w:val="clear" w:color="auto" w:fill="66FF99"/>
        </w:rPr>
        <w:t>fourth quarter ended Sept. 30</w:t>
      </w:r>
      <w:r>
        <w:t>” (DATE)</w:t>
      </w:r>
    </w:p>
    <w:p w:rsidR="009C08A5" w:rsidRDefault="009C08A5" w:rsidP="00BB64A8">
      <w:pPr>
        <w:pStyle w:val="CODEBLOCK"/>
      </w:pPr>
      <w:r>
        <w:t>“</w:t>
      </w:r>
      <w:proofErr w:type="gramStart"/>
      <w:r w:rsidRPr="009C08A5">
        <w:rPr>
          <w:shd w:val="clear" w:color="auto" w:fill="66FF99"/>
        </w:rPr>
        <w:t>ceturtais</w:t>
      </w:r>
      <w:proofErr w:type="gramEnd"/>
      <w:r w:rsidRPr="009C08A5">
        <w:rPr>
          <w:shd w:val="clear" w:color="auto" w:fill="66FF99"/>
        </w:rPr>
        <w:t xml:space="preserve"> ceturksnis līdz 30. </w:t>
      </w:r>
      <w:proofErr w:type="gramStart"/>
      <w:r w:rsidRPr="009C08A5">
        <w:rPr>
          <w:shd w:val="clear" w:color="auto" w:fill="66FF99"/>
        </w:rPr>
        <w:t>septembrim</w:t>
      </w:r>
      <w:proofErr w:type="gramEnd"/>
      <w:r>
        <w:t>” (DATE)</w:t>
      </w:r>
    </w:p>
    <w:p w:rsidR="009C08A5" w:rsidRDefault="009C08A5" w:rsidP="00BB64A8">
      <w:pPr>
        <w:pStyle w:val="CODEBLOCK"/>
      </w:pPr>
      <w:r>
        <w:t>“</w:t>
      </w:r>
      <w:proofErr w:type="gramStart"/>
      <w:r w:rsidRPr="009C08A5">
        <w:rPr>
          <w:shd w:val="clear" w:color="auto" w:fill="66FF99"/>
        </w:rPr>
        <w:t>fiscal</w:t>
      </w:r>
      <w:proofErr w:type="gramEnd"/>
      <w:r w:rsidRPr="009C08A5">
        <w:rPr>
          <w:shd w:val="clear" w:color="auto" w:fill="66FF99"/>
        </w:rPr>
        <w:t xml:space="preserve"> 1989's fourth quarter</w:t>
      </w:r>
      <w:r>
        <w:t>” (DATE)</w:t>
      </w:r>
    </w:p>
    <w:p w:rsidR="008B66A6" w:rsidRDefault="002940D5" w:rsidP="008B66A6">
      <w:pPr>
        <w:pStyle w:val="CODEBLOCK"/>
      </w:pPr>
      <w:r>
        <w:t>“</w:t>
      </w:r>
      <w:r w:rsidRPr="002940D5">
        <w:rPr>
          <w:shd w:val="clear" w:color="auto" w:fill="66FF99"/>
        </w:rPr>
        <w:t xml:space="preserve">1989. </w:t>
      </w:r>
      <w:proofErr w:type="gramStart"/>
      <w:r w:rsidRPr="002940D5">
        <w:rPr>
          <w:shd w:val="clear" w:color="auto" w:fill="66FF99"/>
        </w:rPr>
        <w:t>fiskālā</w:t>
      </w:r>
      <w:proofErr w:type="gramEnd"/>
      <w:r w:rsidRPr="002940D5">
        <w:rPr>
          <w:shd w:val="clear" w:color="auto" w:fill="66FF99"/>
        </w:rPr>
        <w:t xml:space="preserve"> gada ceturtais ceturksnis</w:t>
      </w:r>
      <w:r>
        <w:t>” (DATE)</w:t>
      </w:r>
    </w:p>
    <w:p w:rsidR="00CE3E0A" w:rsidRDefault="00CE3E0A" w:rsidP="00CE3E0A">
      <w:pPr>
        <w:pStyle w:val="PARAGRAPH"/>
      </w:pPr>
      <w:r w:rsidRPr="00CE3E0A">
        <w:lastRenderedPageBreak/>
        <w:t>Temporal expressions are to be tagged as a single item.</w:t>
      </w:r>
      <w:r w:rsidR="006A190E">
        <w:t xml:space="preserve"> Full day holidays have to be tagged as dates.</w:t>
      </w:r>
    </w:p>
    <w:p w:rsidR="002940D5" w:rsidRDefault="002940D5" w:rsidP="00CE3E0A">
      <w:pPr>
        <w:pStyle w:val="PARAGRAPH"/>
      </w:pPr>
      <w:r>
        <w:t>Relative TIME and DATE examples:</w:t>
      </w:r>
    </w:p>
    <w:p w:rsidR="002940D5" w:rsidRDefault="002940D5" w:rsidP="005530A7">
      <w:pPr>
        <w:pStyle w:val="CODEBLOCK"/>
      </w:pPr>
      <w:r>
        <w:t>“</w:t>
      </w:r>
      <w:proofErr w:type="gramStart"/>
      <w:r w:rsidRPr="00350936">
        <w:rPr>
          <w:shd w:val="clear" w:color="auto" w:fill="66FF99"/>
        </w:rPr>
        <w:t>last</w:t>
      </w:r>
      <w:proofErr w:type="gramEnd"/>
      <w:r w:rsidRPr="00350936">
        <w:rPr>
          <w:shd w:val="clear" w:color="auto" w:fill="66FF99"/>
        </w:rPr>
        <w:t xml:space="preserve"> two months</w:t>
      </w:r>
      <w:r>
        <w:t>” (DATE)</w:t>
      </w:r>
    </w:p>
    <w:p w:rsidR="002940D5" w:rsidRDefault="002940D5" w:rsidP="005530A7">
      <w:pPr>
        <w:pStyle w:val="CODEBLOCK"/>
      </w:pPr>
      <w:r>
        <w:t>“</w:t>
      </w:r>
      <w:proofErr w:type="gramStart"/>
      <w:r w:rsidRPr="00350936">
        <w:rPr>
          <w:shd w:val="clear" w:color="auto" w:fill="66FF99"/>
        </w:rPr>
        <w:t>yesterday</w:t>
      </w:r>
      <w:proofErr w:type="gramEnd"/>
      <w:r>
        <w:t>” (DATE)</w:t>
      </w:r>
    </w:p>
    <w:p w:rsidR="002940D5" w:rsidRDefault="002940D5" w:rsidP="005530A7">
      <w:pPr>
        <w:pStyle w:val="CODEBLOCK"/>
      </w:pPr>
      <w:r>
        <w:t>“</w:t>
      </w:r>
      <w:proofErr w:type="gramStart"/>
      <w:r w:rsidRPr="00350936">
        <w:rPr>
          <w:shd w:val="clear" w:color="auto" w:fill="FFFF00"/>
        </w:rPr>
        <w:t>morning</w:t>
      </w:r>
      <w:proofErr w:type="gramEnd"/>
      <w:r>
        <w:t>” (</w:t>
      </w:r>
      <w:r w:rsidR="00350936">
        <w:t>TIME</w:t>
      </w:r>
      <w:r>
        <w:t>)</w:t>
      </w:r>
    </w:p>
    <w:p w:rsidR="005A4804" w:rsidRDefault="005A4804" w:rsidP="005530A7">
      <w:pPr>
        <w:pStyle w:val="CODEBLOCK"/>
      </w:pPr>
      <w:r>
        <w:t>“</w:t>
      </w:r>
      <w:r w:rsidRPr="005A4804">
        <w:rPr>
          <w:shd w:val="clear" w:color="auto" w:fill="FFFF00"/>
        </w:rPr>
        <w:t>Līgo vakars</w:t>
      </w:r>
      <w:r>
        <w:t>” (TIME)</w:t>
      </w:r>
    </w:p>
    <w:p w:rsidR="005A4804" w:rsidRDefault="005A4804" w:rsidP="005530A7">
      <w:pPr>
        <w:pStyle w:val="CODEBLOCK"/>
      </w:pPr>
      <w:r>
        <w:t>“</w:t>
      </w:r>
      <w:r w:rsidRPr="005A4804">
        <w:rPr>
          <w:shd w:val="clear" w:color="auto" w:fill="FFFF00"/>
        </w:rPr>
        <w:t>Christmas eve</w:t>
      </w:r>
      <w:r>
        <w:t>” (TIME)</w:t>
      </w:r>
    </w:p>
    <w:p w:rsidR="002940D5" w:rsidRDefault="002940D5" w:rsidP="005530A7">
      <w:pPr>
        <w:pStyle w:val="CODEBLOCK"/>
      </w:pPr>
      <w:r>
        <w:t>“</w:t>
      </w:r>
      <w:proofErr w:type="gramStart"/>
      <w:r w:rsidRPr="00350936">
        <w:rPr>
          <w:shd w:val="clear" w:color="auto" w:fill="FFFF00"/>
        </w:rPr>
        <w:t>last</w:t>
      </w:r>
      <w:proofErr w:type="gramEnd"/>
      <w:r w:rsidRPr="00350936">
        <w:rPr>
          <w:shd w:val="clear" w:color="auto" w:fill="FFFF00"/>
        </w:rPr>
        <w:t xml:space="preserve"> night</w:t>
      </w:r>
      <w:r>
        <w:t>” (</w:t>
      </w:r>
      <w:r w:rsidR="00350936">
        <w:t>TIME</w:t>
      </w:r>
      <w:r>
        <w:t>)</w:t>
      </w:r>
    </w:p>
    <w:p w:rsidR="00BB64A8" w:rsidRDefault="00BB64A8" w:rsidP="00BB64A8">
      <w:pPr>
        <w:pStyle w:val="CODEBLOCK"/>
      </w:pPr>
      <w:r>
        <w:t>“</w:t>
      </w:r>
      <w:r w:rsidRPr="00BB64A8">
        <w:rPr>
          <w:shd w:val="clear" w:color="auto" w:fill="66FF99"/>
        </w:rPr>
        <w:t xml:space="preserve">1999. </w:t>
      </w:r>
      <w:proofErr w:type="gramStart"/>
      <w:r w:rsidRPr="00BB64A8">
        <w:rPr>
          <w:shd w:val="clear" w:color="auto" w:fill="66FF99"/>
        </w:rPr>
        <w:t>gada</w:t>
      </w:r>
      <w:proofErr w:type="gramEnd"/>
      <w:r w:rsidRPr="00BB64A8">
        <w:rPr>
          <w:shd w:val="clear" w:color="auto" w:fill="66FF99"/>
        </w:rPr>
        <w:t xml:space="preserve"> 5. </w:t>
      </w:r>
      <w:proofErr w:type="gramStart"/>
      <w:r w:rsidRPr="00BB64A8">
        <w:rPr>
          <w:shd w:val="clear" w:color="auto" w:fill="66FF99"/>
        </w:rPr>
        <w:t>februāra</w:t>
      </w:r>
      <w:proofErr w:type="gramEnd"/>
      <w:r w:rsidRPr="00BB64A8">
        <w:t xml:space="preserve"> </w:t>
      </w:r>
      <w:r w:rsidRPr="00BB64A8">
        <w:rPr>
          <w:shd w:val="clear" w:color="auto" w:fill="FFFF00"/>
        </w:rPr>
        <w:t>pusnaktī</w:t>
      </w:r>
      <w:r>
        <w:t>” (DATE, TIME)</w:t>
      </w:r>
    </w:p>
    <w:p w:rsidR="002940D5" w:rsidRDefault="002940D5" w:rsidP="00BB64A8">
      <w:pPr>
        <w:pStyle w:val="CODEBLOCK"/>
      </w:pPr>
      <w:r>
        <w:t>“</w:t>
      </w:r>
      <w:r w:rsidRPr="002940D5">
        <w:rPr>
          <w:shd w:val="clear" w:color="auto" w:fill="66FF99"/>
        </w:rPr>
        <w:t>February 12</w:t>
      </w:r>
      <w:r w:rsidRPr="002940D5">
        <w:t xml:space="preserve">, </w:t>
      </w:r>
      <w:r w:rsidRPr="002940D5">
        <w:rPr>
          <w:shd w:val="clear" w:color="auto" w:fill="FFFF00"/>
        </w:rPr>
        <w:t>8 A.M.</w:t>
      </w:r>
      <w:r>
        <w:t>” (DATE, TIME)</w:t>
      </w:r>
    </w:p>
    <w:p w:rsidR="002940D5" w:rsidRDefault="002940D5" w:rsidP="008B66A6">
      <w:pPr>
        <w:pStyle w:val="CODEBLOCK"/>
      </w:pPr>
      <w:r>
        <w:t>“</w:t>
      </w:r>
      <w:proofErr w:type="gramStart"/>
      <w:r w:rsidRPr="002940D5">
        <w:rPr>
          <w:shd w:val="clear" w:color="auto" w:fill="66FF99"/>
        </w:rPr>
        <w:t>yesterday</w:t>
      </w:r>
      <w:proofErr w:type="gramEnd"/>
      <w:r>
        <w:t xml:space="preserve"> </w:t>
      </w:r>
      <w:r w:rsidRPr="002940D5">
        <w:rPr>
          <w:shd w:val="clear" w:color="auto" w:fill="FFFF00"/>
        </w:rPr>
        <w:t>evening</w:t>
      </w:r>
      <w:r>
        <w:t>” (DATE, TIME)</w:t>
      </w:r>
    </w:p>
    <w:p w:rsidR="00BB64A8" w:rsidRDefault="00BB64A8" w:rsidP="00CE3E0A">
      <w:pPr>
        <w:pStyle w:val="PARAGRAPH"/>
      </w:pPr>
      <w:r>
        <w:t>If an expression consists of two separate types (DATE and TIME together), then these are tagged separately.</w:t>
      </w:r>
      <w:r w:rsidR="006A190E">
        <w:t xml:space="preserve"> Holiday mornings, evenings, afternoons have to be tagged as time.</w:t>
      </w:r>
    </w:p>
    <w:p w:rsidR="00BB64A8" w:rsidRDefault="002940D5" w:rsidP="002940D5">
      <w:pPr>
        <w:pStyle w:val="CODEBLOCK"/>
      </w:pPr>
      <w:r>
        <w:t>“</w:t>
      </w:r>
      <w:proofErr w:type="gramStart"/>
      <w:r w:rsidRPr="0077141E">
        <w:rPr>
          <w:shd w:val="clear" w:color="auto" w:fill="FFFF00"/>
        </w:rPr>
        <w:t>by</w:t>
      </w:r>
      <w:proofErr w:type="gramEnd"/>
      <w:r w:rsidRPr="0077141E">
        <w:rPr>
          <w:shd w:val="clear" w:color="auto" w:fill="FFFF00"/>
        </w:rPr>
        <w:t xml:space="preserve"> </w:t>
      </w:r>
      <w:r w:rsidRPr="002940D5">
        <w:rPr>
          <w:shd w:val="clear" w:color="auto" w:fill="FFFF00"/>
        </w:rPr>
        <w:t>9 o'clock</w:t>
      </w:r>
      <w:r w:rsidRPr="002940D5">
        <w:t xml:space="preserve"> </w:t>
      </w:r>
      <w:r w:rsidRPr="002940D5">
        <w:rPr>
          <w:shd w:val="clear" w:color="auto" w:fill="66FF99"/>
        </w:rPr>
        <w:t>Monday</w:t>
      </w:r>
      <w:r>
        <w:t>” (TIME, DATE)</w:t>
      </w:r>
    </w:p>
    <w:p w:rsidR="002940D5" w:rsidRDefault="002940D5" w:rsidP="002940D5">
      <w:pPr>
        <w:pStyle w:val="CODEBLOCK"/>
      </w:pPr>
      <w:r>
        <w:t>“</w:t>
      </w:r>
      <w:proofErr w:type="gramStart"/>
      <w:r w:rsidRPr="0077141E">
        <w:rPr>
          <w:shd w:val="clear" w:color="auto" w:fill="FFFF00"/>
        </w:rPr>
        <w:t>līdz</w:t>
      </w:r>
      <w:proofErr w:type="gramEnd"/>
      <w:r w:rsidRPr="0077141E">
        <w:rPr>
          <w:shd w:val="clear" w:color="auto" w:fill="FFFF00"/>
        </w:rPr>
        <w:t xml:space="preserve"> </w:t>
      </w:r>
      <w:r w:rsidRPr="002940D5">
        <w:rPr>
          <w:shd w:val="clear" w:color="auto" w:fill="FFFF00"/>
        </w:rPr>
        <w:t>9 no rīta</w:t>
      </w:r>
      <w:r>
        <w:t xml:space="preserve">, </w:t>
      </w:r>
      <w:r w:rsidRPr="002940D5">
        <w:rPr>
          <w:shd w:val="clear" w:color="auto" w:fill="66FF99"/>
        </w:rPr>
        <w:t>pirmdien</w:t>
      </w:r>
      <w:r>
        <w:t>” (TIME, DATE)</w:t>
      </w:r>
    </w:p>
    <w:p w:rsidR="002940D5" w:rsidRDefault="002940D5" w:rsidP="002940D5">
      <w:pPr>
        <w:pStyle w:val="CODEBLOCK"/>
      </w:pPr>
      <w:r>
        <w:t>“</w:t>
      </w:r>
      <w:proofErr w:type="gramStart"/>
      <w:r w:rsidRPr="002940D5">
        <w:t>around</w:t>
      </w:r>
      <w:proofErr w:type="gramEnd"/>
      <w:r w:rsidRPr="002940D5">
        <w:t xml:space="preserve"> the </w:t>
      </w:r>
      <w:r w:rsidRPr="002940D5">
        <w:rPr>
          <w:shd w:val="clear" w:color="auto" w:fill="66FF99"/>
        </w:rPr>
        <w:t>4th of May</w:t>
      </w:r>
      <w:r>
        <w:t>” (DATE)</w:t>
      </w:r>
    </w:p>
    <w:p w:rsidR="002940D5" w:rsidRDefault="002940D5" w:rsidP="002940D5">
      <w:pPr>
        <w:pStyle w:val="CODEBLOCK"/>
      </w:pPr>
      <w:r>
        <w:t>“</w:t>
      </w:r>
      <w:proofErr w:type="gramStart"/>
      <w:r w:rsidRPr="0077141E">
        <w:t>ap</w:t>
      </w:r>
      <w:proofErr w:type="gramEnd"/>
      <w:r w:rsidRPr="0077141E">
        <w:t xml:space="preserve"> </w:t>
      </w:r>
      <w:r w:rsidRPr="002940D5">
        <w:rPr>
          <w:shd w:val="clear" w:color="auto" w:fill="66FF99"/>
        </w:rPr>
        <w:t>ceturto maiju</w:t>
      </w:r>
      <w:r>
        <w:t>” (DATE)</w:t>
      </w:r>
    </w:p>
    <w:p w:rsidR="002940D5" w:rsidRDefault="002940D5" w:rsidP="002940D5">
      <w:pPr>
        <w:pStyle w:val="CODEBLOCK"/>
      </w:pPr>
      <w:r>
        <w:t>“</w:t>
      </w:r>
      <w:proofErr w:type="gramStart"/>
      <w:r w:rsidRPr="002940D5">
        <w:t>shortly</w:t>
      </w:r>
      <w:proofErr w:type="gramEnd"/>
      <w:r w:rsidRPr="002940D5">
        <w:t xml:space="preserve"> </w:t>
      </w:r>
      <w:r w:rsidRPr="00303385">
        <w:rPr>
          <w:shd w:val="clear" w:color="auto" w:fill="66FF99"/>
        </w:rPr>
        <w:t xml:space="preserve">after </w:t>
      </w:r>
      <w:r w:rsidRPr="002940D5">
        <w:rPr>
          <w:shd w:val="clear" w:color="auto" w:fill="66FF99"/>
        </w:rPr>
        <w:t>May</w:t>
      </w:r>
      <w:r w:rsidR="00303385">
        <w:rPr>
          <w:shd w:val="clear" w:color="auto" w:fill="66FF99"/>
        </w:rPr>
        <w:t xml:space="preserve"> 4</w:t>
      </w:r>
      <w:r>
        <w:t>” (DATE)</w:t>
      </w:r>
    </w:p>
    <w:p w:rsidR="002940D5" w:rsidRDefault="002940D5" w:rsidP="002940D5">
      <w:pPr>
        <w:pStyle w:val="CODEBLOCK"/>
      </w:pPr>
      <w:r>
        <w:t>“</w:t>
      </w:r>
      <w:proofErr w:type="gramStart"/>
      <w:r>
        <w:t>neilgi</w:t>
      </w:r>
      <w:proofErr w:type="gramEnd"/>
      <w:r>
        <w:t xml:space="preserve"> </w:t>
      </w:r>
      <w:r w:rsidRPr="0077141E">
        <w:rPr>
          <w:shd w:val="clear" w:color="auto" w:fill="66FF99"/>
        </w:rPr>
        <w:t xml:space="preserve">pēc </w:t>
      </w:r>
      <w:r w:rsidRPr="002940D5">
        <w:rPr>
          <w:shd w:val="clear" w:color="auto" w:fill="66FF99"/>
        </w:rPr>
        <w:t xml:space="preserve">4. </w:t>
      </w:r>
      <w:proofErr w:type="gramStart"/>
      <w:r w:rsidRPr="002940D5">
        <w:rPr>
          <w:shd w:val="clear" w:color="auto" w:fill="66FF99"/>
        </w:rPr>
        <w:t>maija</w:t>
      </w:r>
      <w:proofErr w:type="gramEnd"/>
      <w:r>
        <w:t>” (DATE)</w:t>
      </w:r>
    </w:p>
    <w:p w:rsidR="00003F14" w:rsidRDefault="002940D5" w:rsidP="00003F14">
      <w:pPr>
        <w:pStyle w:val="PARAGRAPH"/>
      </w:pPr>
      <w:r w:rsidRPr="002940D5">
        <w:t>Determiners that introduce the expressions are to be tagged</w:t>
      </w:r>
      <w:r w:rsidR="0077141E">
        <w:t xml:space="preserve"> only if these express a period of time</w:t>
      </w:r>
      <w:r w:rsidRPr="002940D5">
        <w:t>.</w:t>
      </w:r>
      <w:r>
        <w:t xml:space="preserve"> </w:t>
      </w:r>
      <w:r w:rsidR="00003F14">
        <w:t>This will be done to balance between too long and too short date expressions, and to allow time periods to be tagged as well!</w:t>
      </w:r>
    </w:p>
    <w:p w:rsidR="002940D5" w:rsidRDefault="002940D5" w:rsidP="003409FA">
      <w:pPr>
        <w:pStyle w:val="PARAGRAPH"/>
      </w:pPr>
      <w:r w:rsidRPr="002940D5">
        <w:t>Words or phrases modifying the expressions (such as "around" or "about") also will not be tagged</w:t>
      </w:r>
      <w:r w:rsidR="0077141E">
        <w:t xml:space="preserve"> if these express </w:t>
      </w:r>
      <w:r w:rsidR="00303385">
        <w:t xml:space="preserve">indefinite time periods and </w:t>
      </w:r>
      <w:r w:rsidR="003409FA">
        <w:t>none of the</w:t>
      </w:r>
      <w:r w:rsidR="00303385">
        <w:t xml:space="preserve"> period ends are definable</w:t>
      </w:r>
      <w:r>
        <w:t>.</w:t>
      </w:r>
      <w:r w:rsidR="0077141E">
        <w:t xml:space="preserve"> Modifiers that are separated by an article will not be tagged.</w:t>
      </w:r>
    </w:p>
    <w:p w:rsidR="002940D5" w:rsidRDefault="00350936" w:rsidP="008B66A6">
      <w:pPr>
        <w:pStyle w:val="CODEBLOCK"/>
      </w:pPr>
      <w:r>
        <w:t>“</w:t>
      </w:r>
      <w:r w:rsidRPr="00350936">
        <w:rPr>
          <w:shd w:val="clear" w:color="auto" w:fill="FFFF00"/>
        </w:rPr>
        <w:t>4:15 p.m. Tuesday local time</w:t>
      </w:r>
      <w:r>
        <w:t>” (TIME)</w:t>
      </w:r>
    </w:p>
    <w:p w:rsidR="002F294F" w:rsidRDefault="002F294F" w:rsidP="008B66A6">
      <w:pPr>
        <w:pStyle w:val="CODEBLOCK"/>
      </w:pPr>
      <w:r>
        <w:t>“</w:t>
      </w:r>
      <w:proofErr w:type="gramStart"/>
      <w:r w:rsidRPr="002F294F">
        <w:rPr>
          <w:shd w:val="clear" w:color="auto" w:fill="FFFF00"/>
        </w:rPr>
        <w:t>early</w:t>
      </w:r>
      <w:proofErr w:type="gramEnd"/>
      <w:r w:rsidRPr="002F294F">
        <w:rPr>
          <w:shd w:val="clear" w:color="auto" w:fill="FFFF00"/>
        </w:rPr>
        <w:t xml:space="preserve"> Friday evening</w:t>
      </w:r>
      <w:r>
        <w:t>” (TIME)</w:t>
      </w:r>
    </w:p>
    <w:p w:rsidR="008B66A6" w:rsidRDefault="00350936" w:rsidP="008B66A6">
      <w:pPr>
        <w:pStyle w:val="CODEBLOCK"/>
      </w:pPr>
      <w:r>
        <w:t>“</w:t>
      </w:r>
      <w:r w:rsidRPr="00350936">
        <w:rPr>
          <w:shd w:val="clear" w:color="auto" w:fill="66FF99"/>
        </w:rPr>
        <w:t>Tuesday</w:t>
      </w:r>
      <w:r>
        <w:t xml:space="preserve">, </w:t>
      </w:r>
      <w:r w:rsidRPr="00350936">
        <w:rPr>
          <w:shd w:val="clear" w:color="auto" w:fill="FFFF00"/>
        </w:rPr>
        <w:t>4:15 p.m. local time</w:t>
      </w:r>
      <w:r>
        <w:t>” (DATE, TIME)</w:t>
      </w:r>
      <w:r w:rsidR="008B66A6" w:rsidRPr="008B66A6">
        <w:t xml:space="preserve"> </w:t>
      </w:r>
    </w:p>
    <w:p w:rsidR="008B66A6" w:rsidRDefault="00273DAC" w:rsidP="00273DAC">
      <w:pPr>
        <w:pStyle w:val="CODEBLOCK"/>
      </w:pPr>
      <w:r>
        <w:t xml:space="preserve">“The </w:t>
      </w:r>
      <w:r w:rsidRPr="004208B6">
        <w:rPr>
          <w:shd w:val="clear" w:color="auto" w:fill="FFFF00"/>
        </w:rPr>
        <w:t>morning</w:t>
      </w:r>
      <w:r>
        <w:t xml:space="preserve"> after the </w:t>
      </w:r>
      <w:r w:rsidRPr="004208B6">
        <w:rPr>
          <w:shd w:val="clear" w:color="auto" w:fill="66FF99"/>
        </w:rPr>
        <w:t>July 17</w:t>
      </w:r>
      <w:r>
        <w:t xml:space="preserve"> disaster” (TIME</w:t>
      </w:r>
      <w:r w:rsidR="004208B6">
        <w:t>, DATE</w:t>
      </w:r>
      <w:r>
        <w:t>)</w:t>
      </w:r>
    </w:p>
    <w:p w:rsidR="00E16FBA" w:rsidRDefault="00E16FBA" w:rsidP="008B66A6">
      <w:pPr>
        <w:pStyle w:val="CODEBLOCK"/>
      </w:pPr>
      <w:r>
        <w:t>“</w:t>
      </w:r>
      <w:r w:rsidRPr="00E16FBA">
        <w:rPr>
          <w:shd w:val="clear" w:color="auto" w:fill="66FF99"/>
        </w:rPr>
        <w:t>July last year</w:t>
      </w:r>
      <w:r>
        <w:t>” (DATE)</w:t>
      </w:r>
    </w:p>
    <w:p w:rsidR="00E16FBA" w:rsidRDefault="00E16FBA" w:rsidP="008B66A6">
      <w:pPr>
        <w:pStyle w:val="CODEBLOCK"/>
      </w:pPr>
      <w:r>
        <w:t>“</w:t>
      </w:r>
      <w:r w:rsidRPr="00E16FBA">
        <w:rPr>
          <w:shd w:val="clear" w:color="auto" w:fill="FFFF00"/>
        </w:rPr>
        <w:t>1:30 p.m. Chicago time</w:t>
      </w:r>
      <w:r>
        <w:t>” (TIME)</w:t>
      </w:r>
    </w:p>
    <w:p w:rsidR="00E16FBA" w:rsidRDefault="00E16FBA" w:rsidP="008B66A6">
      <w:pPr>
        <w:pStyle w:val="CODEBLOCK"/>
      </w:pPr>
      <w:proofErr w:type="gramStart"/>
      <w:r>
        <w:t>“</w:t>
      </w:r>
      <w:r w:rsidRPr="00E16FBA">
        <w:rPr>
          <w:shd w:val="clear" w:color="auto" w:fill="FFFF00"/>
        </w:rPr>
        <w:t>Japan time, 19 February, 8:00 A.M.</w:t>
      </w:r>
      <w:r>
        <w:t>”</w:t>
      </w:r>
      <w:proofErr w:type="gramEnd"/>
      <w:r>
        <w:t xml:space="preserve"> (TIME)</w:t>
      </w:r>
    </w:p>
    <w:p w:rsidR="00E16FBA" w:rsidRDefault="00E16FBA" w:rsidP="008B66A6">
      <w:pPr>
        <w:pStyle w:val="CODEBLOCK"/>
      </w:pPr>
      <w:r>
        <w:t>“</w:t>
      </w:r>
      <w:r w:rsidRPr="00E16FBA">
        <w:rPr>
          <w:shd w:val="clear" w:color="auto" w:fill="66FF99"/>
        </w:rPr>
        <w:t>February 19</w:t>
      </w:r>
      <w:r w:rsidR="00B22236">
        <w:rPr>
          <w:shd w:val="clear" w:color="auto" w:fill="66FF99"/>
        </w:rPr>
        <w:t>th</w:t>
      </w:r>
      <w:r>
        <w:t xml:space="preserve">, </w:t>
      </w:r>
      <w:r w:rsidRPr="00E16FBA">
        <w:rPr>
          <w:shd w:val="clear" w:color="auto" w:fill="FFFF00"/>
        </w:rPr>
        <w:t>8:00 A.M.</w:t>
      </w:r>
      <w:r>
        <w:t xml:space="preserve">, </w:t>
      </w:r>
      <w:r w:rsidRPr="00E16FBA">
        <w:rPr>
          <w:shd w:val="clear" w:color="auto" w:fill="FF0000"/>
        </w:rPr>
        <w:t>Japan</w:t>
      </w:r>
      <w:r>
        <w:t>” (DATE, TIME, LOCATION)</w:t>
      </w:r>
    </w:p>
    <w:p w:rsidR="00350936" w:rsidRDefault="00350936" w:rsidP="00CE3E0A">
      <w:pPr>
        <w:pStyle w:val="PARAGRAPH"/>
      </w:pPr>
      <w:r>
        <w:t>If an expression consists of an embedded expression</w:t>
      </w:r>
      <w:r w:rsidR="00E16FBA">
        <w:t xml:space="preserve"> (also LOCATION)</w:t>
      </w:r>
      <w:r>
        <w:t xml:space="preserve"> within another expression, the whole expression has to be tagged as a single tag.</w:t>
      </w:r>
      <w:r w:rsidR="00003F14" w:rsidRPr="00003F14">
        <w:t xml:space="preserve"> </w:t>
      </w:r>
      <w:r w:rsidR="00003F14">
        <w:t>Be sure that the expression is really embedded in the other expression and not just adjacent to it!</w:t>
      </w:r>
      <w:r w:rsidR="00E16FBA">
        <w:t xml:space="preserve"> </w:t>
      </w:r>
      <w:r w:rsidR="00E16FBA" w:rsidRPr="00E16FBA">
        <w:t>When a time expression contains both relative and absolute elements, the entire expression is to be tagged.</w:t>
      </w:r>
    </w:p>
    <w:p w:rsidR="002F294F" w:rsidRDefault="002F294F" w:rsidP="00CE3E0A">
      <w:pPr>
        <w:pStyle w:val="PARAGRAPH"/>
      </w:pPr>
      <w:r w:rsidRPr="002F294F">
        <w:t>Indefinite or vague date expressions with non-specific starting or stopping dates will not be tagged. Non-taggable expressions includ</w:t>
      </w:r>
      <w:bookmarkStart w:id="55" w:name="_GoBack"/>
      <w:bookmarkEnd w:id="55"/>
      <w:r w:rsidRPr="002F294F">
        <w:t>e:</w:t>
      </w:r>
      <w:r>
        <w:t xml:space="preserve"> “now”, “recently”, “after some time”, “for the past few years”, “since”</w:t>
      </w:r>
      <w:r w:rsidR="009878AC">
        <w:t>.</w:t>
      </w:r>
    </w:p>
    <w:p w:rsidR="00E16FBA" w:rsidRDefault="00E16FBA" w:rsidP="00914A18">
      <w:pPr>
        <w:pStyle w:val="CODEBLOCK"/>
      </w:pPr>
      <w:r>
        <w:t>“</w:t>
      </w:r>
      <w:r w:rsidRPr="00914A18">
        <w:rPr>
          <w:shd w:val="clear" w:color="auto" w:fill="66FF99"/>
        </w:rPr>
        <w:t>Ziemassvētkos</w:t>
      </w:r>
      <w:r>
        <w:t>” (DATE)</w:t>
      </w:r>
    </w:p>
    <w:p w:rsidR="00E16FBA" w:rsidRDefault="00E16FBA" w:rsidP="00914A18">
      <w:pPr>
        <w:pStyle w:val="CODEBLOCK"/>
      </w:pPr>
      <w:r>
        <w:t>“</w:t>
      </w:r>
      <w:r w:rsidRPr="00914A18">
        <w:rPr>
          <w:shd w:val="clear" w:color="auto" w:fill="66FF99"/>
        </w:rPr>
        <w:t>All Saints' Day</w:t>
      </w:r>
      <w:r>
        <w:t>” (DATE)</w:t>
      </w:r>
    </w:p>
    <w:p w:rsidR="00E16FBA" w:rsidRDefault="00E16FBA" w:rsidP="00914A18">
      <w:pPr>
        <w:pStyle w:val="CODEBLOCK"/>
      </w:pPr>
      <w:r>
        <w:t xml:space="preserve">“In </w:t>
      </w:r>
      <w:r w:rsidRPr="00E16FBA">
        <w:rPr>
          <w:shd w:val="clear" w:color="auto" w:fill="FFFF00"/>
        </w:rPr>
        <w:t>Ziemassvētku vakarā</w:t>
      </w:r>
      <w:r>
        <w:t>” (TIME)</w:t>
      </w:r>
    </w:p>
    <w:p w:rsidR="00E16FBA" w:rsidRDefault="00E16FBA" w:rsidP="00CE3E0A">
      <w:pPr>
        <w:pStyle w:val="PARAGRAPH"/>
      </w:pPr>
      <w:r w:rsidRPr="00E16FBA">
        <w:lastRenderedPageBreak/>
        <w:t>Special days, such as holidays, which are referenced by name, should be tagged.</w:t>
      </w:r>
    </w:p>
    <w:p w:rsidR="00914A18" w:rsidRDefault="00914A18" w:rsidP="00CE3E0A">
      <w:pPr>
        <w:pStyle w:val="PARAGRAPH"/>
      </w:pPr>
      <w:r>
        <w:t>Exceptional Cases</w:t>
      </w:r>
    </w:p>
    <w:p w:rsidR="00914A18" w:rsidRDefault="00914A18" w:rsidP="0094515B">
      <w:pPr>
        <w:pStyle w:val="H2SECTION"/>
      </w:pPr>
      <w:bookmarkStart w:id="56" w:name="_Toc295208187"/>
      <w:r>
        <w:t>Specific cases for Money, Percent and Quantity</w:t>
      </w:r>
      <w:bookmarkEnd w:id="56"/>
    </w:p>
    <w:p w:rsidR="00CA343E" w:rsidRDefault="00CA343E" w:rsidP="00CA343E">
      <w:pPr>
        <w:pStyle w:val="CODEBLOCK"/>
      </w:pPr>
      <w:r>
        <w:t>“</w:t>
      </w:r>
      <w:r w:rsidRPr="00CA343E">
        <w:rPr>
          <w:shd w:val="clear" w:color="auto" w:fill="E5B8B7" w:themeFill="accent2" w:themeFillTint="66"/>
        </w:rPr>
        <w:t>20 million New Pesos</w:t>
      </w:r>
      <w:r>
        <w:t>” (MONEY)</w:t>
      </w:r>
    </w:p>
    <w:p w:rsidR="00CA343E" w:rsidRDefault="00CA343E" w:rsidP="00CA343E">
      <w:pPr>
        <w:pStyle w:val="CODEBLOCK"/>
      </w:pPr>
      <w:r>
        <w:t>“</w:t>
      </w:r>
      <w:r w:rsidRPr="00CA343E">
        <w:rPr>
          <w:shd w:val="clear" w:color="auto" w:fill="E5B8B7" w:themeFill="accent2" w:themeFillTint="66"/>
        </w:rPr>
        <w:t>$42.1 million</w:t>
      </w:r>
      <w:r>
        <w:t>” (MONEY)</w:t>
      </w:r>
    </w:p>
    <w:p w:rsidR="00CA343E" w:rsidRDefault="00CA343E" w:rsidP="00CA343E">
      <w:pPr>
        <w:pStyle w:val="CODEBLOCK"/>
      </w:pPr>
      <w:r>
        <w:t>“</w:t>
      </w:r>
      <w:r w:rsidRPr="00CA343E">
        <w:rPr>
          <w:shd w:val="clear" w:color="auto" w:fill="E5B8B7" w:themeFill="accent2" w:themeFillTint="66"/>
        </w:rPr>
        <w:t>million-dollar</w:t>
      </w:r>
      <w:r w:rsidRPr="001A4571">
        <w:t xml:space="preserve"> conferences</w:t>
      </w:r>
      <w:r>
        <w:t>” (MONEY)</w:t>
      </w:r>
    </w:p>
    <w:p w:rsidR="00CA343E" w:rsidRDefault="00CA343E" w:rsidP="00CA343E">
      <w:pPr>
        <w:pStyle w:val="CODEBLOCK"/>
      </w:pPr>
      <w:r>
        <w:t>“</w:t>
      </w:r>
      <w:proofErr w:type="gramStart"/>
      <w:r w:rsidRPr="00CA343E">
        <w:rPr>
          <w:shd w:val="clear" w:color="auto" w:fill="E5B8B7" w:themeFill="accent2" w:themeFillTint="66"/>
        </w:rPr>
        <w:t>several</w:t>
      </w:r>
      <w:proofErr w:type="gramEnd"/>
      <w:r w:rsidRPr="00CA343E">
        <w:rPr>
          <w:shd w:val="clear" w:color="auto" w:fill="E5B8B7" w:themeFill="accent2" w:themeFillTint="66"/>
        </w:rPr>
        <w:t xml:space="preserve"> million dollars</w:t>
      </w:r>
      <w:r>
        <w:t>” (MONEY)</w:t>
      </w:r>
    </w:p>
    <w:p w:rsidR="00CA343E" w:rsidRDefault="00CA343E" w:rsidP="00CA343E">
      <w:pPr>
        <w:pStyle w:val="CODEBLOCK"/>
      </w:pPr>
      <w:r>
        <w:t>“</w:t>
      </w:r>
      <w:r w:rsidRPr="00CA343E">
        <w:rPr>
          <w:shd w:val="clear" w:color="auto" w:fill="E5B8B7" w:themeFill="accent2" w:themeFillTint="66"/>
        </w:rPr>
        <w:t>30 million plus New Pesos</w:t>
      </w:r>
      <w:r>
        <w:t>” (MONEY)</w:t>
      </w:r>
    </w:p>
    <w:p w:rsidR="009424A1" w:rsidRDefault="00CA343E" w:rsidP="009424A1">
      <w:pPr>
        <w:pStyle w:val="CODEBLOCK"/>
      </w:pPr>
      <w:r>
        <w:t>“</w:t>
      </w:r>
      <w:r w:rsidRPr="00CA343E">
        <w:rPr>
          <w:shd w:val="clear" w:color="auto" w:fill="E5B8B7" w:themeFill="accent2" w:themeFillTint="66"/>
        </w:rPr>
        <w:t>U.S. $700 million</w:t>
      </w:r>
      <w:r>
        <w:t>” (MONEY)</w:t>
      </w:r>
      <w:r w:rsidR="00185B61" w:rsidRPr="00185B61">
        <w:t xml:space="preserve"> </w:t>
      </w:r>
    </w:p>
    <w:p w:rsidR="009424A1" w:rsidRDefault="009424A1" w:rsidP="009424A1">
      <w:pPr>
        <w:pStyle w:val="CODEBLOCK"/>
      </w:pPr>
      <w:r>
        <w:t>“</w:t>
      </w:r>
      <w:r w:rsidRPr="00CA343E">
        <w:rPr>
          <w:shd w:val="clear" w:color="auto" w:fill="E5B8B7" w:themeFill="accent2" w:themeFillTint="66"/>
        </w:rPr>
        <w:t>U.S. $700 million</w:t>
      </w:r>
      <w:r>
        <w:rPr>
          <w:shd w:val="clear" w:color="auto" w:fill="E5B8B7" w:themeFill="accent2" w:themeFillTint="66"/>
        </w:rPr>
        <w:t xml:space="preserve"> per month</w:t>
      </w:r>
      <w:r>
        <w:t>” (MONEY)</w:t>
      </w:r>
      <w:r w:rsidRPr="009424A1">
        <w:t xml:space="preserve"> </w:t>
      </w:r>
    </w:p>
    <w:p w:rsidR="00185B61" w:rsidRDefault="009424A1" w:rsidP="00185B61">
      <w:pPr>
        <w:pStyle w:val="CODEBLOCK"/>
      </w:pPr>
      <w:r>
        <w:t>“</w:t>
      </w:r>
      <w:r w:rsidRPr="00CA343E">
        <w:rPr>
          <w:shd w:val="clear" w:color="auto" w:fill="E5B8B7" w:themeFill="accent2" w:themeFillTint="66"/>
        </w:rPr>
        <w:t>U.S. $700 million</w:t>
      </w:r>
      <w:r>
        <w:rPr>
          <w:shd w:val="clear" w:color="auto" w:fill="E5B8B7" w:themeFill="accent2" w:themeFillTint="66"/>
        </w:rPr>
        <w:t>/</w:t>
      </w:r>
      <w:r>
        <w:rPr>
          <w:shd w:val="clear" w:color="auto" w:fill="E5B8B7" w:themeFill="accent2" w:themeFillTint="66"/>
        </w:rPr>
        <w:t>month</w:t>
      </w:r>
      <w:r>
        <w:t>” (MONEY)</w:t>
      </w:r>
    </w:p>
    <w:p w:rsidR="00CA343E" w:rsidRDefault="00185B61" w:rsidP="00CA343E">
      <w:pPr>
        <w:pStyle w:val="CODEBLOCK"/>
      </w:pPr>
      <w:r>
        <w:t>“</w:t>
      </w:r>
      <w:proofErr w:type="gramStart"/>
      <w:r>
        <w:t>about</w:t>
      </w:r>
      <w:proofErr w:type="gramEnd"/>
      <w:r>
        <w:t xml:space="preserve"> </w:t>
      </w:r>
      <w:r w:rsidRPr="00CA343E">
        <w:rPr>
          <w:shd w:val="clear" w:color="auto" w:fill="E5B8B7" w:themeFill="accent2" w:themeFillTint="66"/>
        </w:rPr>
        <w:t>U.S. $700 million</w:t>
      </w:r>
      <w:r>
        <w:t>” (MONEY)</w:t>
      </w:r>
    </w:p>
    <w:p w:rsidR="00CA343E" w:rsidRDefault="00CA343E" w:rsidP="00CA343E">
      <w:pPr>
        <w:pStyle w:val="CODEBLOCK"/>
      </w:pPr>
      <w:r>
        <w:t>“</w:t>
      </w:r>
      <w:r w:rsidRPr="00CA343E">
        <w:rPr>
          <w:shd w:val="clear" w:color="auto" w:fill="E5B8B7" w:themeFill="accent2" w:themeFillTint="66"/>
        </w:rPr>
        <w:t>55 Igaunijas kronas</w:t>
      </w:r>
      <w:r>
        <w:t>” (MONEY)</w:t>
      </w:r>
    </w:p>
    <w:p w:rsidR="00CA343E" w:rsidRDefault="00CA343E" w:rsidP="00CA343E">
      <w:pPr>
        <w:pStyle w:val="CODEBLOCK"/>
      </w:pPr>
      <w:r>
        <w:t>“</w:t>
      </w:r>
      <w:r w:rsidRPr="00CA343E">
        <w:rPr>
          <w:shd w:val="clear" w:color="auto" w:fill="76923C" w:themeFill="accent3" w:themeFillShade="BF"/>
        </w:rPr>
        <w:t>15 pct</w:t>
      </w:r>
      <w:r>
        <w:t>” (PERCENT)</w:t>
      </w:r>
    </w:p>
    <w:p w:rsidR="00CA343E" w:rsidRDefault="00CA343E" w:rsidP="00CA343E">
      <w:pPr>
        <w:pStyle w:val="CODEBLOCK"/>
      </w:pPr>
      <w:r>
        <w:t>“</w:t>
      </w:r>
      <w:r w:rsidRPr="00CA343E">
        <w:rPr>
          <w:shd w:val="clear" w:color="auto" w:fill="76923C" w:themeFill="accent3" w:themeFillShade="BF"/>
        </w:rPr>
        <w:t>15%</w:t>
      </w:r>
      <w:r>
        <w:t>” (PERCENT)</w:t>
      </w:r>
    </w:p>
    <w:p w:rsidR="00CA343E" w:rsidRDefault="00E31A57" w:rsidP="00CA343E">
      <w:pPr>
        <w:pStyle w:val="CODEBLOCK"/>
      </w:pPr>
      <w:r>
        <w:t>“</w:t>
      </w:r>
      <w:r w:rsidR="00CA343E" w:rsidRPr="00CA343E">
        <w:rPr>
          <w:shd w:val="clear" w:color="auto" w:fill="76923C" w:themeFill="accent3" w:themeFillShade="BF"/>
        </w:rPr>
        <w:t>Two and a half percent</w:t>
      </w:r>
      <w:r w:rsidR="00CA343E">
        <w:t>” (PERCENT)</w:t>
      </w:r>
    </w:p>
    <w:p w:rsidR="00CA343E" w:rsidRDefault="00CA343E" w:rsidP="00CA343E">
      <w:pPr>
        <w:pStyle w:val="CODEBLOCK"/>
      </w:pPr>
      <w:r>
        <w:t>“</w:t>
      </w:r>
      <w:proofErr w:type="gramStart"/>
      <w:r w:rsidRPr="00CA343E">
        <w:rPr>
          <w:shd w:val="clear" w:color="auto" w:fill="76923C" w:themeFill="accent3" w:themeFillShade="BF"/>
        </w:rPr>
        <w:t>minus</w:t>
      </w:r>
      <w:proofErr w:type="gramEnd"/>
      <w:r w:rsidRPr="00CA343E">
        <w:rPr>
          <w:shd w:val="clear" w:color="auto" w:fill="76923C" w:themeFill="accent3" w:themeFillShade="BF"/>
        </w:rPr>
        <w:t xml:space="preserve"> 15 percent</w:t>
      </w:r>
      <w:r>
        <w:t>” (PERCENT)</w:t>
      </w:r>
    </w:p>
    <w:p w:rsidR="00CA343E" w:rsidRDefault="00CA343E" w:rsidP="00CA343E">
      <w:pPr>
        <w:pStyle w:val="CODEBLOCK"/>
      </w:pPr>
      <w:r>
        <w:t>“</w:t>
      </w:r>
      <w:r w:rsidRPr="00CA343E">
        <w:rPr>
          <w:shd w:val="clear" w:color="auto" w:fill="FF9900"/>
        </w:rPr>
        <w:t>55 km, 100 m and 13 cm</w:t>
      </w:r>
      <w:r>
        <w:t xml:space="preserve"> long” (QUANTITY)</w:t>
      </w:r>
    </w:p>
    <w:p w:rsidR="00914A18" w:rsidRPr="00C20D19" w:rsidRDefault="00CA343E" w:rsidP="00CE3E0A">
      <w:pPr>
        <w:pStyle w:val="PARAGRAPH"/>
      </w:pPr>
      <w:r w:rsidRPr="00CA343E">
        <w:t>The entire string expressing the monetary</w:t>
      </w:r>
      <w:r>
        <w:t>,</w:t>
      </w:r>
      <w:r w:rsidRPr="00CA343E">
        <w:t xml:space="preserve"> percentage</w:t>
      </w:r>
      <w:r>
        <w:t xml:space="preserve"> or quantitative</w:t>
      </w:r>
      <w:r w:rsidRPr="00CA343E">
        <w:t xml:space="preserve"> value is to be tagged</w:t>
      </w:r>
      <w:r>
        <w:t>.</w:t>
      </w:r>
    </w:p>
    <w:sectPr w:rsidR="00914A18" w:rsidRPr="00C20D19" w:rsidSect="005C1CD6">
      <w:headerReference w:type="default" r:id="rId49"/>
      <w:footerReference w:type="default" r:id="rId50"/>
      <w:pgSz w:w="11906" w:h="16838"/>
      <w:pgMar w:top="1134" w:right="1134" w:bottom="1134" w:left="1701" w:header="510"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A4D" w:rsidRDefault="004D1A4D" w:rsidP="00BC0023">
      <w:pPr>
        <w:spacing w:after="0" w:line="240" w:lineRule="auto"/>
      </w:pPr>
      <w:r>
        <w:separator/>
      </w:r>
    </w:p>
  </w:endnote>
  <w:endnote w:type="continuationSeparator" w:id="0">
    <w:p w:rsidR="004D1A4D" w:rsidRDefault="004D1A4D" w:rsidP="00BC0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Consolas">
    <w:panose1 w:val="020B0609020204030204"/>
    <w:charset w:val="BA"/>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28E" w:rsidRPr="00A42B96" w:rsidRDefault="009E728E" w:rsidP="004E6886">
    <w:pPr>
      <w:pStyle w:val="Normal1"/>
      <w:pBdr>
        <w:top w:val="single" w:sz="12" w:space="1" w:color="1F497D" w:themeColor="text2"/>
      </w:pBdr>
      <w:tabs>
        <w:tab w:val="right" w:pos="9072"/>
      </w:tabs>
      <w:rPr>
        <w:lang w:val="en-US"/>
      </w:rPr>
    </w:pPr>
    <w:r>
      <w:rPr>
        <w:lang w:val="en-US"/>
      </w:rPr>
      <w:fldChar w:fldCharType="begin"/>
    </w:r>
    <w:r>
      <w:rPr>
        <w:lang w:val="en-US"/>
      </w:rPr>
      <w:instrText xml:space="preserve"> SAVEDATE  \@ "dddd, MMMM dd, yyyy"  \* MERGEFORMAT </w:instrText>
    </w:r>
    <w:r>
      <w:rPr>
        <w:lang w:val="en-US"/>
      </w:rPr>
      <w:fldChar w:fldCharType="separate"/>
    </w:r>
    <w:r w:rsidR="004B7D2A">
      <w:rPr>
        <w:noProof/>
        <w:lang w:val="en-US"/>
      </w:rPr>
      <w:t>Wednesday, June 01, 2011</w:t>
    </w:r>
    <w:r>
      <w:rPr>
        <w:lang w:val="en-US"/>
      </w:rPr>
      <w:fldChar w:fldCharType="end"/>
    </w:r>
    <w:r w:rsidRPr="00A42B96">
      <w:rPr>
        <w:lang w:val="en-US"/>
      </w:rPr>
      <w:tab/>
    </w:r>
    <w:r>
      <w:rPr>
        <w:lang w:val="en-US"/>
      </w:rPr>
      <w:t>Page</w:t>
    </w:r>
    <w:r w:rsidRPr="00A42B96">
      <w:rPr>
        <w:lang w:val="en-US"/>
      </w:rPr>
      <w:t xml:space="preserve"> </w:t>
    </w:r>
    <w:r w:rsidRPr="00A42B96">
      <w:rPr>
        <w:lang w:val="en-US"/>
      </w:rPr>
      <w:fldChar w:fldCharType="begin"/>
    </w:r>
    <w:r w:rsidRPr="00A42B96">
      <w:rPr>
        <w:lang w:val="en-US"/>
      </w:rPr>
      <w:instrText xml:space="preserve"> PAGE  \* Arabic  \* MERGEFORMAT </w:instrText>
    </w:r>
    <w:r w:rsidRPr="00A42B96">
      <w:rPr>
        <w:lang w:val="en-US"/>
      </w:rPr>
      <w:fldChar w:fldCharType="separate"/>
    </w:r>
    <w:r w:rsidR="007F78DD">
      <w:rPr>
        <w:noProof/>
        <w:lang w:val="en-US"/>
      </w:rPr>
      <w:t>19</w:t>
    </w:r>
    <w:r w:rsidRPr="00A42B96">
      <w:rPr>
        <w:lang w:val="en-US"/>
      </w:rPr>
      <w:fldChar w:fldCharType="end"/>
    </w:r>
    <w:r w:rsidRPr="00A42B96">
      <w:rPr>
        <w:lang w:val="en-US"/>
      </w:rPr>
      <w:t xml:space="preserve"> </w:t>
    </w:r>
    <w:r>
      <w:rPr>
        <w:lang w:val="en-US"/>
      </w:rPr>
      <w:t>of</w:t>
    </w:r>
    <w:r w:rsidRPr="00A42B96">
      <w:rPr>
        <w:lang w:val="en-US"/>
      </w:rPr>
      <w:t xml:space="preserve"> </w:t>
    </w:r>
    <w:fldSimple w:instr=" NUMPAGES  \* Arabic  \* MERGEFORMAT ">
      <w:r w:rsidR="007F78DD" w:rsidRPr="007F78DD">
        <w:rPr>
          <w:noProof/>
          <w:lang w:val="en-US"/>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A4D" w:rsidRDefault="004D1A4D" w:rsidP="00BC0023">
      <w:pPr>
        <w:spacing w:after="0" w:line="240" w:lineRule="auto"/>
      </w:pPr>
      <w:r>
        <w:separator/>
      </w:r>
    </w:p>
  </w:footnote>
  <w:footnote w:type="continuationSeparator" w:id="0">
    <w:p w:rsidR="004D1A4D" w:rsidRDefault="004D1A4D" w:rsidP="00BC0023">
      <w:pPr>
        <w:spacing w:after="0" w:line="240" w:lineRule="auto"/>
      </w:pPr>
      <w:r>
        <w:continuationSeparator/>
      </w:r>
    </w:p>
  </w:footnote>
  <w:footnote w:id="1">
    <w:p w:rsidR="009E728E" w:rsidRDefault="009E728E" w:rsidP="00222FD4">
      <w:pPr>
        <w:pStyle w:val="FootnoteText"/>
        <w:spacing w:line="240" w:lineRule="auto"/>
      </w:pPr>
      <w:r>
        <w:rPr>
          <w:rStyle w:val="FootnoteReference"/>
        </w:rPr>
        <w:footnoteRef/>
      </w:r>
      <w:r>
        <w:t xml:space="preserve"> </w:t>
      </w:r>
      <w:r w:rsidRPr="00173E36">
        <w:t>MUC-7 Named Entity Task Definition</w:t>
      </w:r>
      <w:r>
        <w:t xml:space="preserve"> - </w:t>
      </w:r>
      <w:hyperlink r:id="rId1" w:history="1">
        <w:r w:rsidRPr="008A0F6C">
          <w:rPr>
            <w:rStyle w:val="Hyperlink"/>
          </w:rPr>
          <w:t>http://www-nlpir.nist.gov/related_projects/muc/proceedings/ne_task.html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43"/>
      <w:gridCol w:w="4644"/>
    </w:tblGrid>
    <w:tr w:rsidR="009E728E" w:rsidTr="00FE433F">
      <w:tc>
        <w:tcPr>
          <w:tcW w:w="4643" w:type="dxa"/>
        </w:tcPr>
        <w:p w:rsidR="009E728E" w:rsidRDefault="009E728E" w:rsidP="000B1EE4">
          <w:pPr>
            <w:pStyle w:val="TABLETEXT"/>
          </w:pPr>
          <w:r>
            <w:t xml:space="preserve">Document: </w:t>
          </w:r>
          <w:fldSimple w:instr=" TITLE   \* MERGEFORMAT ">
            <w:r>
              <w:t>NE Markup Guidelines</w:t>
            </w:r>
          </w:fldSimple>
        </w:p>
      </w:tc>
      <w:tc>
        <w:tcPr>
          <w:tcW w:w="4644" w:type="dxa"/>
        </w:tcPr>
        <w:p w:rsidR="009E728E" w:rsidRDefault="009E728E" w:rsidP="000B1EE4">
          <w:pPr>
            <w:pStyle w:val="TABLETEXT"/>
          </w:pPr>
          <w:r>
            <w:t xml:space="preserve">Version: </w:t>
          </w:r>
          <w:fldSimple w:instr=" DOCPROPERTY  Versija  \* MERGEFORMAT ">
            <w:r w:rsidR="007F78DD">
              <w:t>0.04</w:t>
            </w:r>
          </w:fldSimple>
        </w:p>
      </w:tc>
    </w:tr>
    <w:tr w:rsidR="009E728E" w:rsidTr="00FE433F">
      <w:tc>
        <w:tcPr>
          <w:tcW w:w="4643" w:type="dxa"/>
        </w:tcPr>
        <w:p w:rsidR="009E728E" w:rsidRDefault="009E728E" w:rsidP="00FE433F">
          <w:pPr>
            <w:pStyle w:val="TABLETEXT"/>
          </w:pPr>
          <w:r>
            <w:t>Tilde SIA</w:t>
          </w:r>
        </w:p>
      </w:tc>
      <w:tc>
        <w:tcPr>
          <w:tcW w:w="4644" w:type="dxa"/>
        </w:tcPr>
        <w:p w:rsidR="009E728E" w:rsidRDefault="009E728E" w:rsidP="00FE433F">
          <w:pPr>
            <w:pStyle w:val="TABLETEXT"/>
          </w:pPr>
          <w:r>
            <w:t xml:space="preserve">Author: </w:t>
          </w:r>
          <w:fldSimple w:instr=" AUTHOR   \* MERGEFORMAT ">
            <w:r>
              <w:rPr>
                <w:noProof/>
              </w:rPr>
              <w:t>Mārcis Pinnis</w:t>
            </w:r>
          </w:fldSimple>
        </w:p>
      </w:tc>
    </w:tr>
    <w:tr w:rsidR="009E728E" w:rsidTr="00FE433F">
      <w:tc>
        <w:tcPr>
          <w:tcW w:w="4643" w:type="dxa"/>
        </w:tcPr>
        <w:p w:rsidR="009E728E" w:rsidRDefault="009E728E" w:rsidP="00FE433F">
          <w:pPr>
            <w:pStyle w:val="TABLETEXT"/>
          </w:pPr>
          <w:r>
            <w:t xml:space="preserve">Date of Approval: </w:t>
          </w:r>
          <w:fldSimple w:instr=" DOCPROPERTY  Apstiprināts  \* MERGEFORMAT ">
            <w:r>
              <w:t>-</w:t>
            </w:r>
          </w:fldSimple>
        </w:p>
      </w:tc>
      <w:tc>
        <w:tcPr>
          <w:tcW w:w="4644" w:type="dxa"/>
        </w:tcPr>
        <w:p w:rsidR="009E728E" w:rsidRDefault="009E728E" w:rsidP="00FE433F">
          <w:pPr>
            <w:pStyle w:val="TABLETEXT"/>
          </w:pPr>
          <w:r>
            <w:t xml:space="preserve">Last Changes: </w:t>
          </w:r>
          <w:fldSimple w:instr=" LASTSAVEDBY   \* MERGEFORMAT ">
            <w:r>
              <w:rPr>
                <w:noProof/>
              </w:rPr>
              <w:t>Mārcis Pinnis</w:t>
            </w:r>
          </w:fldSimple>
        </w:p>
      </w:tc>
    </w:tr>
  </w:tbl>
  <w:p w:rsidR="009E728E" w:rsidRPr="00FE433F" w:rsidRDefault="009E728E" w:rsidP="00CF603C">
    <w:pPr>
      <w:pStyle w:val="PIMAGE"/>
      <w:pBdr>
        <w:bottom w:val="single" w:sz="12" w:space="1" w:color="1F497D" w:themeColor="text2"/>
      </w:pBdr>
      <w:spacing w:after="240"/>
      <w:ind w:left="-142" w:right="-143"/>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5.05pt;height:15.05pt" o:bullet="t">
        <v:imagedata r:id="rId1" o:title="loading5"/>
      </v:shape>
    </w:pict>
  </w:numPicBullet>
  <w:numPicBullet w:numPicBulletId="1">
    <w:pict>
      <v:shape id="_x0000_i1063" type="#_x0000_t75" style="width:10.65pt;height:10.65pt;visibility:visible" o:bullet="t">
        <v:imagedata r:id="rId2" o:title=""/>
      </v:shape>
    </w:pict>
  </w:numPicBullet>
  <w:abstractNum w:abstractNumId="0">
    <w:nsid w:val="00D87DDC"/>
    <w:multiLevelType w:val="hybridMultilevel"/>
    <w:tmpl w:val="74C0444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nsid w:val="01C35118"/>
    <w:multiLevelType w:val="hybridMultilevel"/>
    <w:tmpl w:val="867CB8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6F81A52"/>
    <w:multiLevelType w:val="hybridMultilevel"/>
    <w:tmpl w:val="D1149068"/>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nsid w:val="0DD25432"/>
    <w:multiLevelType w:val="hybridMultilevel"/>
    <w:tmpl w:val="A47E0BCA"/>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
    <w:nsid w:val="16753657"/>
    <w:multiLevelType w:val="hybridMultilevel"/>
    <w:tmpl w:val="D0FC076C"/>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nsid w:val="18C33755"/>
    <w:multiLevelType w:val="hybridMultilevel"/>
    <w:tmpl w:val="0570EF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A0E4A1A"/>
    <w:multiLevelType w:val="hybridMultilevel"/>
    <w:tmpl w:val="0AD60AA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nsid w:val="1ED91B7B"/>
    <w:multiLevelType w:val="hybridMultilevel"/>
    <w:tmpl w:val="ECBA580C"/>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200B74FB"/>
    <w:multiLevelType w:val="hybridMultilevel"/>
    <w:tmpl w:val="271CD5F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9">
    <w:nsid w:val="212C494E"/>
    <w:multiLevelType w:val="hybridMultilevel"/>
    <w:tmpl w:val="D43CA0B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nsid w:val="223E4D53"/>
    <w:multiLevelType w:val="hybridMultilevel"/>
    <w:tmpl w:val="6B7E1D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24FF7842"/>
    <w:multiLevelType w:val="hybridMultilevel"/>
    <w:tmpl w:val="AF42E2B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nsid w:val="2952763C"/>
    <w:multiLevelType w:val="hybridMultilevel"/>
    <w:tmpl w:val="80F49C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9D806F1"/>
    <w:multiLevelType w:val="hybridMultilevel"/>
    <w:tmpl w:val="F6B2CD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D86364E"/>
    <w:multiLevelType w:val="hybridMultilevel"/>
    <w:tmpl w:val="21A632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E942254"/>
    <w:multiLevelType w:val="hybridMultilevel"/>
    <w:tmpl w:val="4B50C1FC"/>
    <w:lvl w:ilvl="0" w:tplc="08090001">
      <w:start w:val="1"/>
      <w:numFmt w:val="bullet"/>
      <w:lvlText w:val=""/>
      <w:lvlJc w:val="left"/>
      <w:pPr>
        <w:ind w:left="1287" w:hanging="360"/>
      </w:pPr>
      <w:rPr>
        <w:rFonts w:ascii="Symbol" w:hAnsi="Symbol"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nsid w:val="2FDF35A8"/>
    <w:multiLevelType w:val="hybridMultilevel"/>
    <w:tmpl w:val="566273AC"/>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nsid w:val="31182E66"/>
    <w:multiLevelType w:val="hybridMultilevel"/>
    <w:tmpl w:val="6B62F63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33AD36B2"/>
    <w:multiLevelType w:val="hybridMultilevel"/>
    <w:tmpl w:val="F49CC0B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nsid w:val="34153D9C"/>
    <w:multiLevelType w:val="hybridMultilevel"/>
    <w:tmpl w:val="737011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7A4517A"/>
    <w:multiLevelType w:val="hybridMultilevel"/>
    <w:tmpl w:val="54C6BA3C"/>
    <w:lvl w:ilvl="0" w:tplc="04260011">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1">
    <w:nsid w:val="39EC4DC7"/>
    <w:multiLevelType w:val="hybridMultilevel"/>
    <w:tmpl w:val="FFAC0E0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3C2A5229"/>
    <w:multiLevelType w:val="hybridMultilevel"/>
    <w:tmpl w:val="52D87F9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nsid w:val="3C792ABB"/>
    <w:multiLevelType w:val="hybridMultilevel"/>
    <w:tmpl w:val="0ECABE2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nsid w:val="3EA32274"/>
    <w:multiLevelType w:val="hybridMultilevel"/>
    <w:tmpl w:val="F64E9EA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5">
    <w:nsid w:val="40F11D54"/>
    <w:multiLevelType w:val="hybridMultilevel"/>
    <w:tmpl w:val="D0E8064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6">
    <w:nsid w:val="41965909"/>
    <w:multiLevelType w:val="hybridMultilevel"/>
    <w:tmpl w:val="103653D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7">
    <w:nsid w:val="456B6060"/>
    <w:multiLevelType w:val="hybridMultilevel"/>
    <w:tmpl w:val="04C0A9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45D82836"/>
    <w:multiLevelType w:val="hybridMultilevel"/>
    <w:tmpl w:val="B158F4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nsid w:val="511E41CE"/>
    <w:multiLevelType w:val="hybridMultilevel"/>
    <w:tmpl w:val="924A9C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67A3B65"/>
    <w:multiLevelType w:val="hybridMultilevel"/>
    <w:tmpl w:val="AA9EEEE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1">
    <w:nsid w:val="5B9F197F"/>
    <w:multiLevelType w:val="hybridMultilevel"/>
    <w:tmpl w:val="85A224B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2">
    <w:nsid w:val="5DDF019C"/>
    <w:multiLevelType w:val="multilevel"/>
    <w:tmpl w:val="29A893A8"/>
    <w:lvl w:ilvl="0">
      <w:start w:val="1"/>
      <w:numFmt w:val="decimal"/>
      <w:pStyle w:val="H1SECTION"/>
      <w:suff w:val="space"/>
      <w:lvlText w:val="%1."/>
      <w:lvlJc w:val="left"/>
      <w:pPr>
        <w:ind w:left="0" w:firstLine="0"/>
      </w:pPr>
      <w:rPr>
        <w:rFonts w:hint="default"/>
      </w:rPr>
    </w:lvl>
    <w:lvl w:ilvl="1">
      <w:start w:val="1"/>
      <w:numFmt w:val="decimal"/>
      <w:pStyle w:val="H1IMAGE"/>
      <w:suff w:val="space"/>
      <w:lvlText w:val="Fig. %1.%2."/>
      <w:lvlJc w:val="left"/>
      <w:pPr>
        <w:ind w:left="0" w:firstLine="0"/>
      </w:pPr>
      <w:rPr>
        <w:rFonts w:hint="default"/>
      </w:rPr>
    </w:lvl>
    <w:lvl w:ilvl="2">
      <w:start w:val="1"/>
      <w:numFmt w:val="decimal"/>
      <w:lvlRestart w:val="1"/>
      <w:pStyle w:val="H2SECTION"/>
      <w:suff w:val="space"/>
      <w:lvlText w:val="%1.%3."/>
      <w:lvlJc w:val="left"/>
      <w:pPr>
        <w:ind w:left="0" w:firstLine="0"/>
      </w:pPr>
      <w:rPr>
        <w:rFonts w:hint="default"/>
      </w:rPr>
    </w:lvl>
    <w:lvl w:ilvl="3">
      <w:start w:val="1"/>
      <w:numFmt w:val="decimal"/>
      <w:pStyle w:val="H2IMAGE"/>
      <w:suff w:val="space"/>
      <w:lvlText w:val="Fig. %1.%3.%4."/>
      <w:lvlJc w:val="left"/>
      <w:pPr>
        <w:ind w:left="0" w:firstLine="0"/>
      </w:pPr>
      <w:rPr>
        <w:rFonts w:ascii="Times New Roman" w:hAnsi="Times New Roman" w:cs="Times New Roman" w:hint="default"/>
        <w:b w:val="0"/>
        <w:bCs w:val="0"/>
        <w:i/>
        <w:iCs w:val="0"/>
        <w:caps w:val="0"/>
        <w:strike w:val="0"/>
        <w:dstrike w:val="0"/>
        <w:snapToGrid w:val="0"/>
        <w:vanish w:val="0"/>
        <w:color w:val="000000"/>
        <w:spacing w:val="0"/>
        <w:w w:val="0"/>
        <w:kern w:val="0"/>
        <w:position w:val="0"/>
        <w:szCs w:val="0"/>
        <w:u w:val="none"/>
        <w:vertAlign w:val="baseline"/>
        <w:em w:val="none"/>
      </w:rPr>
    </w:lvl>
    <w:lvl w:ilvl="4">
      <w:start w:val="1"/>
      <w:numFmt w:val="decimal"/>
      <w:lvlRestart w:val="3"/>
      <w:pStyle w:val="H3SECTION"/>
      <w:suff w:val="space"/>
      <w:lvlText w:val="%1.%3.%5."/>
      <w:lvlJc w:val="left"/>
      <w:pPr>
        <w:ind w:left="0" w:firstLine="0"/>
      </w:pPr>
      <w:rPr>
        <w:rFonts w:hint="default"/>
      </w:rPr>
    </w:lvl>
    <w:lvl w:ilvl="5">
      <w:start w:val="1"/>
      <w:numFmt w:val="decimal"/>
      <w:pStyle w:val="H3IMAGE"/>
      <w:suff w:val="space"/>
      <w:lvlText w:val="Fig. %1.%3.%5.%6."/>
      <w:lvlJc w:val="left"/>
      <w:pPr>
        <w:ind w:left="3970" w:firstLine="0"/>
      </w:pPr>
      <w:rPr>
        <w:rFonts w:hint="default"/>
      </w:rPr>
    </w:lvl>
    <w:lvl w:ilvl="6">
      <w:start w:val="1"/>
      <w:numFmt w:val="decimal"/>
      <w:lvlRestart w:val="5"/>
      <w:pStyle w:val="H4SECTION"/>
      <w:suff w:val="space"/>
      <w:lvlText w:val="%1.%3.%5.%7."/>
      <w:lvlJc w:val="left"/>
      <w:pPr>
        <w:ind w:left="0" w:firstLine="0"/>
      </w:pPr>
      <w:rPr>
        <w:rFonts w:hint="default"/>
      </w:rPr>
    </w:lvl>
    <w:lvl w:ilvl="7">
      <w:start w:val="1"/>
      <w:numFmt w:val="decimal"/>
      <w:pStyle w:val="H4IMAGE"/>
      <w:suff w:val="space"/>
      <w:lvlText w:val="Fig. %1.%3.%5.%7.%8."/>
      <w:lvlJc w:val="left"/>
      <w:pPr>
        <w:ind w:left="0" w:firstLine="0"/>
      </w:pPr>
      <w:rPr>
        <w:rFonts w:hint="default"/>
      </w:rPr>
    </w:lvl>
    <w:lvl w:ilvl="8">
      <w:start w:val="1"/>
      <w:numFmt w:val="decimal"/>
      <w:lvlRestart w:val="0"/>
      <w:pStyle w:val="HTABLE"/>
      <w:suff w:val="nothing"/>
      <w:lvlText w:val="Table %9"/>
      <w:lvlJc w:val="left"/>
      <w:pPr>
        <w:ind w:left="0" w:firstLine="0"/>
      </w:pPr>
      <w:rPr>
        <w:rFonts w:hint="default"/>
      </w:rPr>
    </w:lvl>
  </w:abstractNum>
  <w:abstractNum w:abstractNumId="33">
    <w:nsid w:val="616A6DCF"/>
    <w:multiLevelType w:val="hybridMultilevel"/>
    <w:tmpl w:val="CE6240F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4">
    <w:nsid w:val="63FB6B38"/>
    <w:multiLevelType w:val="hybridMultilevel"/>
    <w:tmpl w:val="112C279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5">
    <w:nsid w:val="65BA6952"/>
    <w:multiLevelType w:val="hybridMultilevel"/>
    <w:tmpl w:val="6144EF76"/>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6">
    <w:nsid w:val="66577574"/>
    <w:multiLevelType w:val="hybridMultilevel"/>
    <w:tmpl w:val="64CC4BB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7">
    <w:nsid w:val="69F10F90"/>
    <w:multiLevelType w:val="hybridMultilevel"/>
    <w:tmpl w:val="64B4C9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78EE08FD"/>
    <w:multiLevelType w:val="hybridMultilevel"/>
    <w:tmpl w:val="09BA6AC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9">
    <w:nsid w:val="7AA9685B"/>
    <w:multiLevelType w:val="hybridMultilevel"/>
    <w:tmpl w:val="590E05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7C0C316D"/>
    <w:multiLevelType w:val="hybridMultilevel"/>
    <w:tmpl w:val="D22445AE"/>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1">
    <w:nsid w:val="7C744C9F"/>
    <w:multiLevelType w:val="hybridMultilevel"/>
    <w:tmpl w:val="57FE06E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2">
    <w:nsid w:val="7E920AFA"/>
    <w:multiLevelType w:val="hybridMultilevel"/>
    <w:tmpl w:val="8C38E5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2"/>
  </w:num>
  <w:num w:numId="2">
    <w:abstractNumId w:val="5"/>
  </w:num>
  <w:num w:numId="3">
    <w:abstractNumId w:val="42"/>
  </w:num>
  <w:num w:numId="4">
    <w:abstractNumId w:val="37"/>
  </w:num>
  <w:num w:numId="5">
    <w:abstractNumId w:val="13"/>
  </w:num>
  <w:num w:numId="6">
    <w:abstractNumId w:val="1"/>
  </w:num>
  <w:num w:numId="7">
    <w:abstractNumId w:val="29"/>
  </w:num>
  <w:num w:numId="8">
    <w:abstractNumId w:val="27"/>
  </w:num>
  <w:num w:numId="9">
    <w:abstractNumId w:val="19"/>
  </w:num>
  <w:num w:numId="10">
    <w:abstractNumId w:val="12"/>
  </w:num>
  <w:num w:numId="11">
    <w:abstractNumId w:val="14"/>
  </w:num>
  <w:num w:numId="12">
    <w:abstractNumId w:val="39"/>
  </w:num>
  <w:num w:numId="13">
    <w:abstractNumId w:val="26"/>
  </w:num>
  <w:num w:numId="14">
    <w:abstractNumId w:val="22"/>
  </w:num>
  <w:num w:numId="15">
    <w:abstractNumId w:val="25"/>
  </w:num>
  <w:num w:numId="16">
    <w:abstractNumId w:val="36"/>
  </w:num>
  <w:num w:numId="17">
    <w:abstractNumId w:val="9"/>
  </w:num>
  <w:num w:numId="18">
    <w:abstractNumId w:val="23"/>
  </w:num>
  <w:num w:numId="19">
    <w:abstractNumId w:val="33"/>
  </w:num>
  <w:num w:numId="20">
    <w:abstractNumId w:val="16"/>
  </w:num>
  <w:num w:numId="21">
    <w:abstractNumId w:val="35"/>
  </w:num>
  <w:num w:numId="22">
    <w:abstractNumId w:val="6"/>
  </w:num>
  <w:num w:numId="23">
    <w:abstractNumId w:val="17"/>
  </w:num>
  <w:num w:numId="24">
    <w:abstractNumId w:val="4"/>
  </w:num>
  <w:num w:numId="25">
    <w:abstractNumId w:val="28"/>
  </w:num>
  <w:num w:numId="26">
    <w:abstractNumId w:val="41"/>
  </w:num>
  <w:num w:numId="27">
    <w:abstractNumId w:val="18"/>
  </w:num>
  <w:num w:numId="28">
    <w:abstractNumId w:val="38"/>
  </w:num>
  <w:num w:numId="29">
    <w:abstractNumId w:val="24"/>
  </w:num>
  <w:num w:numId="30">
    <w:abstractNumId w:val="34"/>
  </w:num>
  <w:num w:numId="31">
    <w:abstractNumId w:val="7"/>
  </w:num>
  <w:num w:numId="32">
    <w:abstractNumId w:val="15"/>
  </w:num>
  <w:num w:numId="33">
    <w:abstractNumId w:val="31"/>
  </w:num>
  <w:num w:numId="34">
    <w:abstractNumId w:val="2"/>
  </w:num>
  <w:num w:numId="35">
    <w:abstractNumId w:val="0"/>
  </w:num>
  <w:num w:numId="36">
    <w:abstractNumId w:val="11"/>
  </w:num>
  <w:num w:numId="37">
    <w:abstractNumId w:val="8"/>
  </w:num>
  <w:num w:numId="38">
    <w:abstractNumId w:val="20"/>
  </w:num>
  <w:num w:numId="39">
    <w:abstractNumId w:val="40"/>
  </w:num>
  <w:num w:numId="40">
    <w:abstractNumId w:val="21"/>
  </w:num>
  <w:num w:numId="41">
    <w:abstractNumId w:val="10"/>
  </w:num>
  <w:num w:numId="42">
    <w:abstractNumId w:val="30"/>
  </w:num>
  <w:num w:numId="43">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attachedTemplate r:id="rId1"/>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E38"/>
    <w:rsid w:val="00002B66"/>
    <w:rsid w:val="00003DEF"/>
    <w:rsid w:val="00003F14"/>
    <w:rsid w:val="00006D8B"/>
    <w:rsid w:val="00006EF7"/>
    <w:rsid w:val="0001504E"/>
    <w:rsid w:val="0001530E"/>
    <w:rsid w:val="0001782B"/>
    <w:rsid w:val="0002142F"/>
    <w:rsid w:val="00025A40"/>
    <w:rsid w:val="0002778A"/>
    <w:rsid w:val="00027E68"/>
    <w:rsid w:val="0003016B"/>
    <w:rsid w:val="0003288C"/>
    <w:rsid w:val="0003416B"/>
    <w:rsid w:val="00037442"/>
    <w:rsid w:val="0004034F"/>
    <w:rsid w:val="00040517"/>
    <w:rsid w:val="0004199B"/>
    <w:rsid w:val="00043216"/>
    <w:rsid w:val="00043AB9"/>
    <w:rsid w:val="00044BC6"/>
    <w:rsid w:val="00045415"/>
    <w:rsid w:val="00045A3B"/>
    <w:rsid w:val="00045F91"/>
    <w:rsid w:val="00046A0A"/>
    <w:rsid w:val="00047AE5"/>
    <w:rsid w:val="000510E7"/>
    <w:rsid w:val="000511BB"/>
    <w:rsid w:val="00051F01"/>
    <w:rsid w:val="0005652F"/>
    <w:rsid w:val="0005655D"/>
    <w:rsid w:val="000603A0"/>
    <w:rsid w:val="00061913"/>
    <w:rsid w:val="0006273F"/>
    <w:rsid w:val="00064C0A"/>
    <w:rsid w:val="00065172"/>
    <w:rsid w:val="00065A3C"/>
    <w:rsid w:val="00066683"/>
    <w:rsid w:val="00067DDB"/>
    <w:rsid w:val="00072FC2"/>
    <w:rsid w:val="0007405B"/>
    <w:rsid w:val="000828F2"/>
    <w:rsid w:val="00084905"/>
    <w:rsid w:val="0008762B"/>
    <w:rsid w:val="00094F97"/>
    <w:rsid w:val="0009675C"/>
    <w:rsid w:val="00097340"/>
    <w:rsid w:val="00097F77"/>
    <w:rsid w:val="000A11AC"/>
    <w:rsid w:val="000A124E"/>
    <w:rsid w:val="000A2BF0"/>
    <w:rsid w:val="000A3546"/>
    <w:rsid w:val="000A566C"/>
    <w:rsid w:val="000A6D5C"/>
    <w:rsid w:val="000A774C"/>
    <w:rsid w:val="000B07B0"/>
    <w:rsid w:val="000B07F5"/>
    <w:rsid w:val="000B0915"/>
    <w:rsid w:val="000B1EE4"/>
    <w:rsid w:val="000B1FE2"/>
    <w:rsid w:val="000B206E"/>
    <w:rsid w:val="000B7E0B"/>
    <w:rsid w:val="000C0FE3"/>
    <w:rsid w:val="000C2FAC"/>
    <w:rsid w:val="000C6979"/>
    <w:rsid w:val="000C6A9A"/>
    <w:rsid w:val="000D1009"/>
    <w:rsid w:val="000D2698"/>
    <w:rsid w:val="000D4A30"/>
    <w:rsid w:val="000D4E9E"/>
    <w:rsid w:val="000D5714"/>
    <w:rsid w:val="000E3392"/>
    <w:rsid w:val="000E4BBD"/>
    <w:rsid w:val="000E6D96"/>
    <w:rsid w:val="000E6E70"/>
    <w:rsid w:val="000F143D"/>
    <w:rsid w:val="000F3540"/>
    <w:rsid w:val="000F35D2"/>
    <w:rsid w:val="000F4C94"/>
    <w:rsid w:val="001004C7"/>
    <w:rsid w:val="00101117"/>
    <w:rsid w:val="00104A37"/>
    <w:rsid w:val="0011154F"/>
    <w:rsid w:val="001115C5"/>
    <w:rsid w:val="00113760"/>
    <w:rsid w:val="00114842"/>
    <w:rsid w:val="00114B7D"/>
    <w:rsid w:val="00116370"/>
    <w:rsid w:val="001240FE"/>
    <w:rsid w:val="0012614A"/>
    <w:rsid w:val="00127212"/>
    <w:rsid w:val="001305C6"/>
    <w:rsid w:val="00130D66"/>
    <w:rsid w:val="001312BB"/>
    <w:rsid w:val="00131451"/>
    <w:rsid w:val="00132116"/>
    <w:rsid w:val="00132921"/>
    <w:rsid w:val="00132F54"/>
    <w:rsid w:val="001348D7"/>
    <w:rsid w:val="00136C1D"/>
    <w:rsid w:val="00144179"/>
    <w:rsid w:val="001453D7"/>
    <w:rsid w:val="00146CB3"/>
    <w:rsid w:val="00147B1E"/>
    <w:rsid w:val="00150E7A"/>
    <w:rsid w:val="00151D18"/>
    <w:rsid w:val="0015253F"/>
    <w:rsid w:val="00152D8C"/>
    <w:rsid w:val="00154583"/>
    <w:rsid w:val="00154A3E"/>
    <w:rsid w:val="00155472"/>
    <w:rsid w:val="00156DD8"/>
    <w:rsid w:val="0015775E"/>
    <w:rsid w:val="001631C1"/>
    <w:rsid w:val="001639C0"/>
    <w:rsid w:val="00165AD3"/>
    <w:rsid w:val="00165BE8"/>
    <w:rsid w:val="0016787E"/>
    <w:rsid w:val="00171A6C"/>
    <w:rsid w:val="00171E69"/>
    <w:rsid w:val="001721B5"/>
    <w:rsid w:val="00173186"/>
    <w:rsid w:val="00173E36"/>
    <w:rsid w:val="00174D74"/>
    <w:rsid w:val="00175300"/>
    <w:rsid w:val="00177313"/>
    <w:rsid w:val="001854E8"/>
    <w:rsid w:val="00185B61"/>
    <w:rsid w:val="00186352"/>
    <w:rsid w:val="00191C31"/>
    <w:rsid w:val="00194E20"/>
    <w:rsid w:val="00196125"/>
    <w:rsid w:val="001A35BB"/>
    <w:rsid w:val="001A372C"/>
    <w:rsid w:val="001A3EB1"/>
    <w:rsid w:val="001A4571"/>
    <w:rsid w:val="001A4A62"/>
    <w:rsid w:val="001A5442"/>
    <w:rsid w:val="001A5E15"/>
    <w:rsid w:val="001A6F24"/>
    <w:rsid w:val="001A7732"/>
    <w:rsid w:val="001B0737"/>
    <w:rsid w:val="001B2770"/>
    <w:rsid w:val="001B43C0"/>
    <w:rsid w:val="001B7A4A"/>
    <w:rsid w:val="001B7D0D"/>
    <w:rsid w:val="001C2EB8"/>
    <w:rsid w:val="001C3F83"/>
    <w:rsid w:val="001C58AF"/>
    <w:rsid w:val="001C5E4F"/>
    <w:rsid w:val="001C7C28"/>
    <w:rsid w:val="001D13D3"/>
    <w:rsid w:val="001D2B85"/>
    <w:rsid w:val="001D5F5E"/>
    <w:rsid w:val="001E1BE8"/>
    <w:rsid w:val="001E45F6"/>
    <w:rsid w:val="001E4A10"/>
    <w:rsid w:val="001F0F51"/>
    <w:rsid w:val="001F1BF4"/>
    <w:rsid w:val="001F449C"/>
    <w:rsid w:val="001F5397"/>
    <w:rsid w:val="001F604E"/>
    <w:rsid w:val="00201EA6"/>
    <w:rsid w:val="00203FFB"/>
    <w:rsid w:val="00205645"/>
    <w:rsid w:val="0020647A"/>
    <w:rsid w:val="00215C4E"/>
    <w:rsid w:val="00217B7D"/>
    <w:rsid w:val="00217BEF"/>
    <w:rsid w:val="002205B6"/>
    <w:rsid w:val="00220DBB"/>
    <w:rsid w:val="0022228D"/>
    <w:rsid w:val="00222FD4"/>
    <w:rsid w:val="00223CBB"/>
    <w:rsid w:val="002247D1"/>
    <w:rsid w:val="00225744"/>
    <w:rsid w:val="0022601C"/>
    <w:rsid w:val="002261B1"/>
    <w:rsid w:val="00226CB6"/>
    <w:rsid w:val="002273D7"/>
    <w:rsid w:val="00231960"/>
    <w:rsid w:val="002338B7"/>
    <w:rsid w:val="00237C49"/>
    <w:rsid w:val="00240BCF"/>
    <w:rsid w:val="002417B4"/>
    <w:rsid w:val="00242ED4"/>
    <w:rsid w:val="0024532E"/>
    <w:rsid w:val="00245E9D"/>
    <w:rsid w:val="00251A0A"/>
    <w:rsid w:val="00253717"/>
    <w:rsid w:val="00253BD0"/>
    <w:rsid w:val="002540EE"/>
    <w:rsid w:val="00261E89"/>
    <w:rsid w:val="00264647"/>
    <w:rsid w:val="00265057"/>
    <w:rsid w:val="002657A6"/>
    <w:rsid w:val="002660E0"/>
    <w:rsid w:val="00267EF0"/>
    <w:rsid w:val="00271AB5"/>
    <w:rsid w:val="00271D76"/>
    <w:rsid w:val="00272B3A"/>
    <w:rsid w:val="00273DAC"/>
    <w:rsid w:val="00274A20"/>
    <w:rsid w:val="00276DB6"/>
    <w:rsid w:val="00280A6C"/>
    <w:rsid w:val="002822CD"/>
    <w:rsid w:val="00283A5E"/>
    <w:rsid w:val="00283D39"/>
    <w:rsid w:val="00283E19"/>
    <w:rsid w:val="002844B8"/>
    <w:rsid w:val="00285B75"/>
    <w:rsid w:val="00286632"/>
    <w:rsid w:val="00286DAE"/>
    <w:rsid w:val="00287A31"/>
    <w:rsid w:val="00287E47"/>
    <w:rsid w:val="00290373"/>
    <w:rsid w:val="00292877"/>
    <w:rsid w:val="00292FE1"/>
    <w:rsid w:val="002940D5"/>
    <w:rsid w:val="002943A8"/>
    <w:rsid w:val="002949D3"/>
    <w:rsid w:val="00295C10"/>
    <w:rsid w:val="00296168"/>
    <w:rsid w:val="002965B6"/>
    <w:rsid w:val="002973CD"/>
    <w:rsid w:val="00297CB6"/>
    <w:rsid w:val="002A0392"/>
    <w:rsid w:val="002A0C05"/>
    <w:rsid w:val="002A0F27"/>
    <w:rsid w:val="002A1611"/>
    <w:rsid w:val="002A27CB"/>
    <w:rsid w:val="002A2BE9"/>
    <w:rsid w:val="002A3E03"/>
    <w:rsid w:val="002A54F6"/>
    <w:rsid w:val="002A568B"/>
    <w:rsid w:val="002A6011"/>
    <w:rsid w:val="002B06E0"/>
    <w:rsid w:val="002B15FE"/>
    <w:rsid w:val="002B3328"/>
    <w:rsid w:val="002B39C3"/>
    <w:rsid w:val="002B4AB9"/>
    <w:rsid w:val="002B4F6B"/>
    <w:rsid w:val="002B5209"/>
    <w:rsid w:val="002B6136"/>
    <w:rsid w:val="002C19D4"/>
    <w:rsid w:val="002C255F"/>
    <w:rsid w:val="002C3C3E"/>
    <w:rsid w:val="002C6B0F"/>
    <w:rsid w:val="002D495E"/>
    <w:rsid w:val="002D74E7"/>
    <w:rsid w:val="002E0222"/>
    <w:rsid w:val="002E0458"/>
    <w:rsid w:val="002E2716"/>
    <w:rsid w:val="002E2BBE"/>
    <w:rsid w:val="002E7C65"/>
    <w:rsid w:val="002F04C8"/>
    <w:rsid w:val="002F294F"/>
    <w:rsid w:val="002F2D97"/>
    <w:rsid w:val="002F5621"/>
    <w:rsid w:val="002F60C9"/>
    <w:rsid w:val="00300088"/>
    <w:rsid w:val="0030084E"/>
    <w:rsid w:val="003011C2"/>
    <w:rsid w:val="00303385"/>
    <w:rsid w:val="0030596D"/>
    <w:rsid w:val="00307CEA"/>
    <w:rsid w:val="0031052B"/>
    <w:rsid w:val="0031099F"/>
    <w:rsid w:val="0031533E"/>
    <w:rsid w:val="00315A93"/>
    <w:rsid w:val="00316357"/>
    <w:rsid w:val="00316A4A"/>
    <w:rsid w:val="00330BF5"/>
    <w:rsid w:val="00331DB8"/>
    <w:rsid w:val="00332263"/>
    <w:rsid w:val="003325FB"/>
    <w:rsid w:val="003340C3"/>
    <w:rsid w:val="00334486"/>
    <w:rsid w:val="003409FA"/>
    <w:rsid w:val="00340BF2"/>
    <w:rsid w:val="003422D8"/>
    <w:rsid w:val="00343598"/>
    <w:rsid w:val="00350936"/>
    <w:rsid w:val="00357D37"/>
    <w:rsid w:val="0036032E"/>
    <w:rsid w:val="003607E6"/>
    <w:rsid w:val="003668CC"/>
    <w:rsid w:val="00367B4C"/>
    <w:rsid w:val="0037172F"/>
    <w:rsid w:val="00372F77"/>
    <w:rsid w:val="00374D30"/>
    <w:rsid w:val="00374D61"/>
    <w:rsid w:val="0037542D"/>
    <w:rsid w:val="003772CB"/>
    <w:rsid w:val="00377C4D"/>
    <w:rsid w:val="003808CE"/>
    <w:rsid w:val="00381931"/>
    <w:rsid w:val="00382563"/>
    <w:rsid w:val="00382D19"/>
    <w:rsid w:val="003840FD"/>
    <w:rsid w:val="0038515E"/>
    <w:rsid w:val="00385BDD"/>
    <w:rsid w:val="00391437"/>
    <w:rsid w:val="00393E82"/>
    <w:rsid w:val="003942A4"/>
    <w:rsid w:val="003942C8"/>
    <w:rsid w:val="003963C9"/>
    <w:rsid w:val="003971FB"/>
    <w:rsid w:val="00397CC2"/>
    <w:rsid w:val="00397CF7"/>
    <w:rsid w:val="003A0171"/>
    <w:rsid w:val="003A0B8C"/>
    <w:rsid w:val="003A2B00"/>
    <w:rsid w:val="003A4829"/>
    <w:rsid w:val="003A513B"/>
    <w:rsid w:val="003A5816"/>
    <w:rsid w:val="003B2486"/>
    <w:rsid w:val="003B26DA"/>
    <w:rsid w:val="003B28EE"/>
    <w:rsid w:val="003B75E0"/>
    <w:rsid w:val="003C0BE0"/>
    <w:rsid w:val="003C46A3"/>
    <w:rsid w:val="003C5D8C"/>
    <w:rsid w:val="003C5F35"/>
    <w:rsid w:val="003C6C7B"/>
    <w:rsid w:val="003D16D5"/>
    <w:rsid w:val="003D280C"/>
    <w:rsid w:val="003D2E7E"/>
    <w:rsid w:val="003D5517"/>
    <w:rsid w:val="003D6563"/>
    <w:rsid w:val="003D70B0"/>
    <w:rsid w:val="003D7237"/>
    <w:rsid w:val="003E0802"/>
    <w:rsid w:val="003E0C5B"/>
    <w:rsid w:val="003E547A"/>
    <w:rsid w:val="003E750F"/>
    <w:rsid w:val="003E7978"/>
    <w:rsid w:val="003F0724"/>
    <w:rsid w:val="003F4D0C"/>
    <w:rsid w:val="003F52ED"/>
    <w:rsid w:val="003F766A"/>
    <w:rsid w:val="004015A6"/>
    <w:rsid w:val="0040205C"/>
    <w:rsid w:val="004044B4"/>
    <w:rsid w:val="0040495C"/>
    <w:rsid w:val="004077C8"/>
    <w:rsid w:val="00411DF4"/>
    <w:rsid w:val="004120D8"/>
    <w:rsid w:val="00415CC1"/>
    <w:rsid w:val="0041662F"/>
    <w:rsid w:val="00416816"/>
    <w:rsid w:val="004175A1"/>
    <w:rsid w:val="004208B6"/>
    <w:rsid w:val="0042344E"/>
    <w:rsid w:val="004237EC"/>
    <w:rsid w:val="00424F41"/>
    <w:rsid w:val="004340EA"/>
    <w:rsid w:val="004358D8"/>
    <w:rsid w:val="004414F3"/>
    <w:rsid w:val="00441664"/>
    <w:rsid w:val="00441834"/>
    <w:rsid w:val="004428B6"/>
    <w:rsid w:val="004435E6"/>
    <w:rsid w:val="00443C30"/>
    <w:rsid w:val="00443F62"/>
    <w:rsid w:val="00446929"/>
    <w:rsid w:val="00450715"/>
    <w:rsid w:val="00451482"/>
    <w:rsid w:val="0045264E"/>
    <w:rsid w:val="004540E4"/>
    <w:rsid w:val="0045487F"/>
    <w:rsid w:val="00454F44"/>
    <w:rsid w:val="00455205"/>
    <w:rsid w:val="00456CCE"/>
    <w:rsid w:val="00457FB7"/>
    <w:rsid w:val="0046133D"/>
    <w:rsid w:val="00464A64"/>
    <w:rsid w:val="004656DC"/>
    <w:rsid w:val="00465B06"/>
    <w:rsid w:val="00470E2B"/>
    <w:rsid w:val="004721B0"/>
    <w:rsid w:val="00472F09"/>
    <w:rsid w:val="00474246"/>
    <w:rsid w:val="004807D1"/>
    <w:rsid w:val="00481C64"/>
    <w:rsid w:val="0048366A"/>
    <w:rsid w:val="00484E1D"/>
    <w:rsid w:val="00485999"/>
    <w:rsid w:val="004860F6"/>
    <w:rsid w:val="004869B1"/>
    <w:rsid w:val="00490942"/>
    <w:rsid w:val="0049312C"/>
    <w:rsid w:val="00493B61"/>
    <w:rsid w:val="004A0413"/>
    <w:rsid w:val="004A0D78"/>
    <w:rsid w:val="004A2E9A"/>
    <w:rsid w:val="004A3EBE"/>
    <w:rsid w:val="004A4BBA"/>
    <w:rsid w:val="004A55BC"/>
    <w:rsid w:val="004A6BEC"/>
    <w:rsid w:val="004A7A60"/>
    <w:rsid w:val="004B0471"/>
    <w:rsid w:val="004B2465"/>
    <w:rsid w:val="004B299B"/>
    <w:rsid w:val="004B35D5"/>
    <w:rsid w:val="004B3B5F"/>
    <w:rsid w:val="004B4852"/>
    <w:rsid w:val="004B60C3"/>
    <w:rsid w:val="004B7060"/>
    <w:rsid w:val="004B70E0"/>
    <w:rsid w:val="004B7AC8"/>
    <w:rsid w:val="004B7D2A"/>
    <w:rsid w:val="004B7E22"/>
    <w:rsid w:val="004C03D2"/>
    <w:rsid w:val="004C0DD5"/>
    <w:rsid w:val="004C4E47"/>
    <w:rsid w:val="004C57EF"/>
    <w:rsid w:val="004C5B4F"/>
    <w:rsid w:val="004D1A4D"/>
    <w:rsid w:val="004D26AC"/>
    <w:rsid w:val="004D35E1"/>
    <w:rsid w:val="004D51AE"/>
    <w:rsid w:val="004D541B"/>
    <w:rsid w:val="004D7DD2"/>
    <w:rsid w:val="004E0C4A"/>
    <w:rsid w:val="004E1A58"/>
    <w:rsid w:val="004E42FC"/>
    <w:rsid w:val="004E48B4"/>
    <w:rsid w:val="004E6886"/>
    <w:rsid w:val="004F00CC"/>
    <w:rsid w:val="004F34EC"/>
    <w:rsid w:val="004F6616"/>
    <w:rsid w:val="004F7346"/>
    <w:rsid w:val="00500843"/>
    <w:rsid w:val="00504934"/>
    <w:rsid w:val="00505A0B"/>
    <w:rsid w:val="00510898"/>
    <w:rsid w:val="005114D7"/>
    <w:rsid w:val="00515362"/>
    <w:rsid w:val="005161DF"/>
    <w:rsid w:val="00516B01"/>
    <w:rsid w:val="00524194"/>
    <w:rsid w:val="0052427B"/>
    <w:rsid w:val="0052466C"/>
    <w:rsid w:val="005270DD"/>
    <w:rsid w:val="005270EB"/>
    <w:rsid w:val="00536A3A"/>
    <w:rsid w:val="005432FA"/>
    <w:rsid w:val="00544205"/>
    <w:rsid w:val="00544601"/>
    <w:rsid w:val="00546EF5"/>
    <w:rsid w:val="005471D6"/>
    <w:rsid w:val="00547E78"/>
    <w:rsid w:val="005500CD"/>
    <w:rsid w:val="005501B0"/>
    <w:rsid w:val="00550F7C"/>
    <w:rsid w:val="0055288F"/>
    <w:rsid w:val="00552CB8"/>
    <w:rsid w:val="005530A7"/>
    <w:rsid w:val="0055469D"/>
    <w:rsid w:val="00554EFE"/>
    <w:rsid w:val="00555B97"/>
    <w:rsid w:val="00556EE8"/>
    <w:rsid w:val="00560789"/>
    <w:rsid w:val="00560CB2"/>
    <w:rsid w:val="00562F8D"/>
    <w:rsid w:val="00565BED"/>
    <w:rsid w:val="0056659B"/>
    <w:rsid w:val="00570BA7"/>
    <w:rsid w:val="00570C1C"/>
    <w:rsid w:val="005718B5"/>
    <w:rsid w:val="005738D7"/>
    <w:rsid w:val="00574FBF"/>
    <w:rsid w:val="005763C5"/>
    <w:rsid w:val="0057757A"/>
    <w:rsid w:val="00580EB7"/>
    <w:rsid w:val="00582538"/>
    <w:rsid w:val="00583305"/>
    <w:rsid w:val="0058379C"/>
    <w:rsid w:val="005837A1"/>
    <w:rsid w:val="0058647A"/>
    <w:rsid w:val="005903B3"/>
    <w:rsid w:val="00591D06"/>
    <w:rsid w:val="00596107"/>
    <w:rsid w:val="00596160"/>
    <w:rsid w:val="00596E08"/>
    <w:rsid w:val="00597027"/>
    <w:rsid w:val="00597244"/>
    <w:rsid w:val="005A0213"/>
    <w:rsid w:val="005A07F6"/>
    <w:rsid w:val="005A0C98"/>
    <w:rsid w:val="005A19F0"/>
    <w:rsid w:val="005A239B"/>
    <w:rsid w:val="005A2825"/>
    <w:rsid w:val="005A3CD0"/>
    <w:rsid w:val="005A4804"/>
    <w:rsid w:val="005A4C15"/>
    <w:rsid w:val="005A5B96"/>
    <w:rsid w:val="005A632F"/>
    <w:rsid w:val="005A7121"/>
    <w:rsid w:val="005A76AF"/>
    <w:rsid w:val="005A78FD"/>
    <w:rsid w:val="005B13D8"/>
    <w:rsid w:val="005B19C7"/>
    <w:rsid w:val="005B2A8A"/>
    <w:rsid w:val="005B32C0"/>
    <w:rsid w:val="005B3B8C"/>
    <w:rsid w:val="005B44D8"/>
    <w:rsid w:val="005B4EDE"/>
    <w:rsid w:val="005B6809"/>
    <w:rsid w:val="005C0B0C"/>
    <w:rsid w:val="005C0F07"/>
    <w:rsid w:val="005C1CD6"/>
    <w:rsid w:val="005C50E2"/>
    <w:rsid w:val="005C79F9"/>
    <w:rsid w:val="005C7C90"/>
    <w:rsid w:val="005D4B98"/>
    <w:rsid w:val="005D5483"/>
    <w:rsid w:val="005D7A79"/>
    <w:rsid w:val="005D7E65"/>
    <w:rsid w:val="005E2AAA"/>
    <w:rsid w:val="005E45EE"/>
    <w:rsid w:val="005E562E"/>
    <w:rsid w:val="005F0B5E"/>
    <w:rsid w:val="005F28A2"/>
    <w:rsid w:val="005F78C7"/>
    <w:rsid w:val="005F7F00"/>
    <w:rsid w:val="00600DA0"/>
    <w:rsid w:val="0060248D"/>
    <w:rsid w:val="006032E2"/>
    <w:rsid w:val="006035CA"/>
    <w:rsid w:val="006036A3"/>
    <w:rsid w:val="00604438"/>
    <w:rsid w:val="00611D1D"/>
    <w:rsid w:val="006124E8"/>
    <w:rsid w:val="00612BBD"/>
    <w:rsid w:val="00612DEE"/>
    <w:rsid w:val="00614F9C"/>
    <w:rsid w:val="00615024"/>
    <w:rsid w:val="00617C1B"/>
    <w:rsid w:val="00621B81"/>
    <w:rsid w:val="006232D6"/>
    <w:rsid w:val="00626308"/>
    <w:rsid w:val="00626EDB"/>
    <w:rsid w:val="006274B4"/>
    <w:rsid w:val="006326EA"/>
    <w:rsid w:val="00637616"/>
    <w:rsid w:val="0063767E"/>
    <w:rsid w:val="00641646"/>
    <w:rsid w:val="006425BE"/>
    <w:rsid w:val="00644BD4"/>
    <w:rsid w:val="00647F3B"/>
    <w:rsid w:val="0065114D"/>
    <w:rsid w:val="00651238"/>
    <w:rsid w:val="0065358B"/>
    <w:rsid w:val="00653EF4"/>
    <w:rsid w:val="0065450C"/>
    <w:rsid w:val="006567BD"/>
    <w:rsid w:val="00657ADE"/>
    <w:rsid w:val="00660343"/>
    <w:rsid w:val="00661737"/>
    <w:rsid w:val="00661B96"/>
    <w:rsid w:val="00662746"/>
    <w:rsid w:val="00662788"/>
    <w:rsid w:val="0066394D"/>
    <w:rsid w:val="00666B7C"/>
    <w:rsid w:val="0066746A"/>
    <w:rsid w:val="006704FF"/>
    <w:rsid w:val="00671A86"/>
    <w:rsid w:val="00674063"/>
    <w:rsid w:val="006740B1"/>
    <w:rsid w:val="00674536"/>
    <w:rsid w:val="00680711"/>
    <w:rsid w:val="00680B2F"/>
    <w:rsid w:val="006863C5"/>
    <w:rsid w:val="00687907"/>
    <w:rsid w:val="00690B34"/>
    <w:rsid w:val="00691F20"/>
    <w:rsid w:val="00692DC6"/>
    <w:rsid w:val="0069667B"/>
    <w:rsid w:val="00696C66"/>
    <w:rsid w:val="006977EB"/>
    <w:rsid w:val="006A06E7"/>
    <w:rsid w:val="006A06F7"/>
    <w:rsid w:val="006A0D67"/>
    <w:rsid w:val="006A190E"/>
    <w:rsid w:val="006A1E83"/>
    <w:rsid w:val="006A29A1"/>
    <w:rsid w:val="006A3EE8"/>
    <w:rsid w:val="006A53C4"/>
    <w:rsid w:val="006A5E77"/>
    <w:rsid w:val="006A66D2"/>
    <w:rsid w:val="006A69B6"/>
    <w:rsid w:val="006A6C7C"/>
    <w:rsid w:val="006B01C6"/>
    <w:rsid w:val="006B0EC0"/>
    <w:rsid w:val="006B182B"/>
    <w:rsid w:val="006B187F"/>
    <w:rsid w:val="006B28E1"/>
    <w:rsid w:val="006B54F4"/>
    <w:rsid w:val="006B5D7B"/>
    <w:rsid w:val="006B6C08"/>
    <w:rsid w:val="006C0E42"/>
    <w:rsid w:val="006C3CD9"/>
    <w:rsid w:val="006C6485"/>
    <w:rsid w:val="006D16FF"/>
    <w:rsid w:val="006D35F2"/>
    <w:rsid w:val="006D5277"/>
    <w:rsid w:val="006E0400"/>
    <w:rsid w:val="006E048F"/>
    <w:rsid w:val="006E09A1"/>
    <w:rsid w:val="006E0E4C"/>
    <w:rsid w:val="006E12A9"/>
    <w:rsid w:val="006E24BE"/>
    <w:rsid w:val="006E2659"/>
    <w:rsid w:val="006E2C19"/>
    <w:rsid w:val="006E2E1F"/>
    <w:rsid w:val="006E3661"/>
    <w:rsid w:val="006E5491"/>
    <w:rsid w:val="006E6C85"/>
    <w:rsid w:val="006E70E1"/>
    <w:rsid w:val="006E7C39"/>
    <w:rsid w:val="006F0311"/>
    <w:rsid w:val="006F0AC9"/>
    <w:rsid w:val="006F0E96"/>
    <w:rsid w:val="006F310E"/>
    <w:rsid w:val="006F420C"/>
    <w:rsid w:val="006F5075"/>
    <w:rsid w:val="006F5635"/>
    <w:rsid w:val="006F5C95"/>
    <w:rsid w:val="00701887"/>
    <w:rsid w:val="00701B26"/>
    <w:rsid w:val="00701CD3"/>
    <w:rsid w:val="007109B3"/>
    <w:rsid w:val="00714A3C"/>
    <w:rsid w:val="00714B77"/>
    <w:rsid w:val="00714C61"/>
    <w:rsid w:val="007157CF"/>
    <w:rsid w:val="00721A9F"/>
    <w:rsid w:val="00722464"/>
    <w:rsid w:val="00724FFA"/>
    <w:rsid w:val="00725459"/>
    <w:rsid w:val="0073069A"/>
    <w:rsid w:val="00735971"/>
    <w:rsid w:val="007469DC"/>
    <w:rsid w:val="007504BF"/>
    <w:rsid w:val="00751D52"/>
    <w:rsid w:val="00753923"/>
    <w:rsid w:val="00753FD2"/>
    <w:rsid w:val="0075479F"/>
    <w:rsid w:val="00755722"/>
    <w:rsid w:val="00756CE3"/>
    <w:rsid w:val="00757FDF"/>
    <w:rsid w:val="00761DA0"/>
    <w:rsid w:val="00762673"/>
    <w:rsid w:val="00764D6A"/>
    <w:rsid w:val="00770B2D"/>
    <w:rsid w:val="0077141E"/>
    <w:rsid w:val="007720BA"/>
    <w:rsid w:val="00774562"/>
    <w:rsid w:val="00774D3B"/>
    <w:rsid w:val="00775826"/>
    <w:rsid w:val="00776DBF"/>
    <w:rsid w:val="00790B35"/>
    <w:rsid w:val="007935B1"/>
    <w:rsid w:val="00793872"/>
    <w:rsid w:val="00795BBD"/>
    <w:rsid w:val="007A2882"/>
    <w:rsid w:val="007A37BF"/>
    <w:rsid w:val="007A55DB"/>
    <w:rsid w:val="007A6222"/>
    <w:rsid w:val="007A6536"/>
    <w:rsid w:val="007A6DAA"/>
    <w:rsid w:val="007B006B"/>
    <w:rsid w:val="007B2A03"/>
    <w:rsid w:val="007B2F68"/>
    <w:rsid w:val="007B3870"/>
    <w:rsid w:val="007B393A"/>
    <w:rsid w:val="007B4094"/>
    <w:rsid w:val="007B422F"/>
    <w:rsid w:val="007B4378"/>
    <w:rsid w:val="007B4EA1"/>
    <w:rsid w:val="007B6630"/>
    <w:rsid w:val="007B6DB2"/>
    <w:rsid w:val="007C3DA5"/>
    <w:rsid w:val="007C7078"/>
    <w:rsid w:val="007D2BE1"/>
    <w:rsid w:val="007D4569"/>
    <w:rsid w:val="007D5AE0"/>
    <w:rsid w:val="007D5E5A"/>
    <w:rsid w:val="007D7E05"/>
    <w:rsid w:val="007E0BB7"/>
    <w:rsid w:val="007E2711"/>
    <w:rsid w:val="007E325B"/>
    <w:rsid w:val="007E672D"/>
    <w:rsid w:val="007E7319"/>
    <w:rsid w:val="007E7BEF"/>
    <w:rsid w:val="007F01BE"/>
    <w:rsid w:val="007F41C0"/>
    <w:rsid w:val="007F48AD"/>
    <w:rsid w:val="007F6386"/>
    <w:rsid w:val="007F78DD"/>
    <w:rsid w:val="007F7EE7"/>
    <w:rsid w:val="00801219"/>
    <w:rsid w:val="008012FF"/>
    <w:rsid w:val="00804350"/>
    <w:rsid w:val="00804C7C"/>
    <w:rsid w:val="0080651A"/>
    <w:rsid w:val="00806E53"/>
    <w:rsid w:val="00811072"/>
    <w:rsid w:val="0081123D"/>
    <w:rsid w:val="008126E3"/>
    <w:rsid w:val="00815AE4"/>
    <w:rsid w:val="0082158D"/>
    <w:rsid w:val="00821B26"/>
    <w:rsid w:val="008226FA"/>
    <w:rsid w:val="00823325"/>
    <w:rsid w:val="00825EFA"/>
    <w:rsid w:val="00826067"/>
    <w:rsid w:val="0083058D"/>
    <w:rsid w:val="00831408"/>
    <w:rsid w:val="008339A8"/>
    <w:rsid w:val="00833B5B"/>
    <w:rsid w:val="008348CB"/>
    <w:rsid w:val="008349BA"/>
    <w:rsid w:val="008361F9"/>
    <w:rsid w:val="00840928"/>
    <w:rsid w:val="0084149F"/>
    <w:rsid w:val="008416E0"/>
    <w:rsid w:val="00841727"/>
    <w:rsid w:val="00841818"/>
    <w:rsid w:val="00842DD8"/>
    <w:rsid w:val="008435F1"/>
    <w:rsid w:val="00843757"/>
    <w:rsid w:val="00843A3C"/>
    <w:rsid w:val="00843AD1"/>
    <w:rsid w:val="00845508"/>
    <w:rsid w:val="0084676C"/>
    <w:rsid w:val="008476FA"/>
    <w:rsid w:val="008522ED"/>
    <w:rsid w:val="00852CAB"/>
    <w:rsid w:val="00856050"/>
    <w:rsid w:val="0085765F"/>
    <w:rsid w:val="00857ABE"/>
    <w:rsid w:val="008610F4"/>
    <w:rsid w:val="0086167F"/>
    <w:rsid w:val="008618E9"/>
    <w:rsid w:val="00862445"/>
    <w:rsid w:val="00863267"/>
    <w:rsid w:val="0086409C"/>
    <w:rsid w:val="00864C5A"/>
    <w:rsid w:val="00864C5C"/>
    <w:rsid w:val="0087060B"/>
    <w:rsid w:val="00873762"/>
    <w:rsid w:val="008754D7"/>
    <w:rsid w:val="00875804"/>
    <w:rsid w:val="00875F5F"/>
    <w:rsid w:val="008774BC"/>
    <w:rsid w:val="00880CE8"/>
    <w:rsid w:val="00880EDD"/>
    <w:rsid w:val="008835F8"/>
    <w:rsid w:val="00883CA2"/>
    <w:rsid w:val="00886AB2"/>
    <w:rsid w:val="00891220"/>
    <w:rsid w:val="00891ED3"/>
    <w:rsid w:val="008955A8"/>
    <w:rsid w:val="0089739C"/>
    <w:rsid w:val="008978A7"/>
    <w:rsid w:val="00897F33"/>
    <w:rsid w:val="008A0211"/>
    <w:rsid w:val="008A0B2F"/>
    <w:rsid w:val="008A1AB0"/>
    <w:rsid w:val="008A3214"/>
    <w:rsid w:val="008A3BBC"/>
    <w:rsid w:val="008A4301"/>
    <w:rsid w:val="008A68C7"/>
    <w:rsid w:val="008B1234"/>
    <w:rsid w:val="008B1927"/>
    <w:rsid w:val="008B1FA8"/>
    <w:rsid w:val="008B2499"/>
    <w:rsid w:val="008B2FD2"/>
    <w:rsid w:val="008B5017"/>
    <w:rsid w:val="008B5D15"/>
    <w:rsid w:val="008B66A6"/>
    <w:rsid w:val="008C0832"/>
    <w:rsid w:val="008C2919"/>
    <w:rsid w:val="008C3D1B"/>
    <w:rsid w:val="008C414B"/>
    <w:rsid w:val="008D016C"/>
    <w:rsid w:val="008D03A0"/>
    <w:rsid w:val="008D1571"/>
    <w:rsid w:val="008D1793"/>
    <w:rsid w:val="008D2B76"/>
    <w:rsid w:val="008D4422"/>
    <w:rsid w:val="008D45B4"/>
    <w:rsid w:val="008D68C2"/>
    <w:rsid w:val="008D7B81"/>
    <w:rsid w:val="008D7CBB"/>
    <w:rsid w:val="008E1FE4"/>
    <w:rsid w:val="008E30C9"/>
    <w:rsid w:val="008E317F"/>
    <w:rsid w:val="008E5EFC"/>
    <w:rsid w:val="008E771A"/>
    <w:rsid w:val="008F00E3"/>
    <w:rsid w:val="008F0482"/>
    <w:rsid w:val="008F173E"/>
    <w:rsid w:val="008F4790"/>
    <w:rsid w:val="008F551B"/>
    <w:rsid w:val="008F5FB7"/>
    <w:rsid w:val="00900F68"/>
    <w:rsid w:val="00902502"/>
    <w:rsid w:val="009031AC"/>
    <w:rsid w:val="00906756"/>
    <w:rsid w:val="00907B15"/>
    <w:rsid w:val="00907FD4"/>
    <w:rsid w:val="0091015F"/>
    <w:rsid w:val="00910672"/>
    <w:rsid w:val="00910F75"/>
    <w:rsid w:val="00912470"/>
    <w:rsid w:val="0091405E"/>
    <w:rsid w:val="00914A18"/>
    <w:rsid w:val="00914EFE"/>
    <w:rsid w:val="00915BDB"/>
    <w:rsid w:val="009178BD"/>
    <w:rsid w:val="00922847"/>
    <w:rsid w:val="009271D3"/>
    <w:rsid w:val="009318D2"/>
    <w:rsid w:val="00933E46"/>
    <w:rsid w:val="00934FF7"/>
    <w:rsid w:val="009369DC"/>
    <w:rsid w:val="00937A98"/>
    <w:rsid w:val="00937CC0"/>
    <w:rsid w:val="00940577"/>
    <w:rsid w:val="009424A1"/>
    <w:rsid w:val="009439CE"/>
    <w:rsid w:val="00944389"/>
    <w:rsid w:val="00944C2F"/>
    <w:rsid w:val="00944E24"/>
    <w:rsid w:val="0094515B"/>
    <w:rsid w:val="009501E2"/>
    <w:rsid w:val="0095024D"/>
    <w:rsid w:val="00950691"/>
    <w:rsid w:val="00950C5C"/>
    <w:rsid w:val="00950E84"/>
    <w:rsid w:val="009524AC"/>
    <w:rsid w:val="009550F0"/>
    <w:rsid w:val="0095716F"/>
    <w:rsid w:val="00957680"/>
    <w:rsid w:val="009622E8"/>
    <w:rsid w:val="009675EF"/>
    <w:rsid w:val="009677AE"/>
    <w:rsid w:val="00967F1D"/>
    <w:rsid w:val="009765C7"/>
    <w:rsid w:val="009778E3"/>
    <w:rsid w:val="0098017E"/>
    <w:rsid w:val="009804ED"/>
    <w:rsid w:val="00981D2E"/>
    <w:rsid w:val="0098298B"/>
    <w:rsid w:val="00982B58"/>
    <w:rsid w:val="00983213"/>
    <w:rsid w:val="009843A0"/>
    <w:rsid w:val="009878AC"/>
    <w:rsid w:val="00992674"/>
    <w:rsid w:val="0099271C"/>
    <w:rsid w:val="00992938"/>
    <w:rsid w:val="009932CC"/>
    <w:rsid w:val="009934C6"/>
    <w:rsid w:val="0099452F"/>
    <w:rsid w:val="00994D13"/>
    <w:rsid w:val="009953BE"/>
    <w:rsid w:val="009958E0"/>
    <w:rsid w:val="0099704C"/>
    <w:rsid w:val="009A088C"/>
    <w:rsid w:val="009A08D1"/>
    <w:rsid w:val="009A197B"/>
    <w:rsid w:val="009A1B15"/>
    <w:rsid w:val="009A3173"/>
    <w:rsid w:val="009A662C"/>
    <w:rsid w:val="009A6964"/>
    <w:rsid w:val="009B089E"/>
    <w:rsid w:val="009B35E1"/>
    <w:rsid w:val="009B5058"/>
    <w:rsid w:val="009B56A1"/>
    <w:rsid w:val="009B5B3B"/>
    <w:rsid w:val="009B6BB8"/>
    <w:rsid w:val="009C06A9"/>
    <w:rsid w:val="009C08A5"/>
    <w:rsid w:val="009C0DF4"/>
    <w:rsid w:val="009C14B5"/>
    <w:rsid w:val="009C6DB1"/>
    <w:rsid w:val="009D1281"/>
    <w:rsid w:val="009D265B"/>
    <w:rsid w:val="009D2C14"/>
    <w:rsid w:val="009D3EA8"/>
    <w:rsid w:val="009D5F4C"/>
    <w:rsid w:val="009D7B45"/>
    <w:rsid w:val="009E15B5"/>
    <w:rsid w:val="009E2068"/>
    <w:rsid w:val="009E3768"/>
    <w:rsid w:val="009E3DDC"/>
    <w:rsid w:val="009E5EFD"/>
    <w:rsid w:val="009E616A"/>
    <w:rsid w:val="009E6D0B"/>
    <w:rsid w:val="009E728E"/>
    <w:rsid w:val="009F09E6"/>
    <w:rsid w:val="009F25DA"/>
    <w:rsid w:val="009F441D"/>
    <w:rsid w:val="009F444C"/>
    <w:rsid w:val="009F4EF8"/>
    <w:rsid w:val="009F6D7E"/>
    <w:rsid w:val="009F6DDC"/>
    <w:rsid w:val="00A02505"/>
    <w:rsid w:val="00A04263"/>
    <w:rsid w:val="00A05AFF"/>
    <w:rsid w:val="00A10853"/>
    <w:rsid w:val="00A12936"/>
    <w:rsid w:val="00A1467C"/>
    <w:rsid w:val="00A14F14"/>
    <w:rsid w:val="00A15615"/>
    <w:rsid w:val="00A16998"/>
    <w:rsid w:val="00A16F9D"/>
    <w:rsid w:val="00A21ABC"/>
    <w:rsid w:val="00A21D33"/>
    <w:rsid w:val="00A21D94"/>
    <w:rsid w:val="00A237A9"/>
    <w:rsid w:val="00A23E6B"/>
    <w:rsid w:val="00A261B9"/>
    <w:rsid w:val="00A328D9"/>
    <w:rsid w:val="00A35A43"/>
    <w:rsid w:val="00A42B96"/>
    <w:rsid w:val="00A439EF"/>
    <w:rsid w:val="00A4460A"/>
    <w:rsid w:val="00A44A1C"/>
    <w:rsid w:val="00A47B86"/>
    <w:rsid w:val="00A50AD7"/>
    <w:rsid w:val="00A51852"/>
    <w:rsid w:val="00A51DCF"/>
    <w:rsid w:val="00A53324"/>
    <w:rsid w:val="00A545C7"/>
    <w:rsid w:val="00A55F0F"/>
    <w:rsid w:val="00A56579"/>
    <w:rsid w:val="00A57AA0"/>
    <w:rsid w:val="00A615FE"/>
    <w:rsid w:val="00A61789"/>
    <w:rsid w:val="00A6189A"/>
    <w:rsid w:val="00A61D74"/>
    <w:rsid w:val="00A63635"/>
    <w:rsid w:val="00A63B45"/>
    <w:rsid w:val="00A63F2F"/>
    <w:rsid w:val="00A67396"/>
    <w:rsid w:val="00A7031A"/>
    <w:rsid w:val="00A736DE"/>
    <w:rsid w:val="00A7549C"/>
    <w:rsid w:val="00A77FF2"/>
    <w:rsid w:val="00A80332"/>
    <w:rsid w:val="00A80D93"/>
    <w:rsid w:val="00A816FC"/>
    <w:rsid w:val="00A824F1"/>
    <w:rsid w:val="00A83BD2"/>
    <w:rsid w:val="00A847E3"/>
    <w:rsid w:val="00A85BF1"/>
    <w:rsid w:val="00A92B33"/>
    <w:rsid w:val="00A9418D"/>
    <w:rsid w:val="00A96268"/>
    <w:rsid w:val="00AA0083"/>
    <w:rsid w:val="00AA06A6"/>
    <w:rsid w:val="00AA07EA"/>
    <w:rsid w:val="00AA1B1F"/>
    <w:rsid w:val="00AA1DE6"/>
    <w:rsid w:val="00AA2C0E"/>
    <w:rsid w:val="00AA3775"/>
    <w:rsid w:val="00AA6DF1"/>
    <w:rsid w:val="00AA72EF"/>
    <w:rsid w:val="00AB1C61"/>
    <w:rsid w:val="00AB293A"/>
    <w:rsid w:val="00AB2F6B"/>
    <w:rsid w:val="00AB3E38"/>
    <w:rsid w:val="00AB3E68"/>
    <w:rsid w:val="00AB4E8B"/>
    <w:rsid w:val="00AB7651"/>
    <w:rsid w:val="00AB773A"/>
    <w:rsid w:val="00AC10AF"/>
    <w:rsid w:val="00AC10DA"/>
    <w:rsid w:val="00AC293A"/>
    <w:rsid w:val="00AC5744"/>
    <w:rsid w:val="00AC5E79"/>
    <w:rsid w:val="00AD1F60"/>
    <w:rsid w:val="00AD3C2B"/>
    <w:rsid w:val="00AD585B"/>
    <w:rsid w:val="00AE12CF"/>
    <w:rsid w:val="00AE1FA0"/>
    <w:rsid w:val="00AE219C"/>
    <w:rsid w:val="00AE414A"/>
    <w:rsid w:val="00AE630E"/>
    <w:rsid w:val="00AE6AAE"/>
    <w:rsid w:val="00AE6F81"/>
    <w:rsid w:val="00AF02DB"/>
    <w:rsid w:val="00AF17BF"/>
    <w:rsid w:val="00AF31FD"/>
    <w:rsid w:val="00AF6517"/>
    <w:rsid w:val="00B000B4"/>
    <w:rsid w:val="00B03005"/>
    <w:rsid w:val="00B05819"/>
    <w:rsid w:val="00B07AF1"/>
    <w:rsid w:val="00B10644"/>
    <w:rsid w:val="00B1064F"/>
    <w:rsid w:val="00B10FD4"/>
    <w:rsid w:val="00B112EF"/>
    <w:rsid w:val="00B1191E"/>
    <w:rsid w:val="00B13BDE"/>
    <w:rsid w:val="00B14100"/>
    <w:rsid w:val="00B1516E"/>
    <w:rsid w:val="00B16474"/>
    <w:rsid w:val="00B16641"/>
    <w:rsid w:val="00B16BA2"/>
    <w:rsid w:val="00B16EC6"/>
    <w:rsid w:val="00B22236"/>
    <w:rsid w:val="00B26A44"/>
    <w:rsid w:val="00B26C54"/>
    <w:rsid w:val="00B30AE6"/>
    <w:rsid w:val="00B30C94"/>
    <w:rsid w:val="00B31FF7"/>
    <w:rsid w:val="00B321C0"/>
    <w:rsid w:val="00B32E99"/>
    <w:rsid w:val="00B33685"/>
    <w:rsid w:val="00B33F64"/>
    <w:rsid w:val="00B344F7"/>
    <w:rsid w:val="00B34FCF"/>
    <w:rsid w:val="00B40522"/>
    <w:rsid w:val="00B40BD2"/>
    <w:rsid w:val="00B44F9E"/>
    <w:rsid w:val="00B45D87"/>
    <w:rsid w:val="00B47A5F"/>
    <w:rsid w:val="00B47D80"/>
    <w:rsid w:val="00B53554"/>
    <w:rsid w:val="00B543A6"/>
    <w:rsid w:val="00B54688"/>
    <w:rsid w:val="00B56247"/>
    <w:rsid w:val="00B61CCA"/>
    <w:rsid w:val="00B6392F"/>
    <w:rsid w:val="00B64B2C"/>
    <w:rsid w:val="00B675E5"/>
    <w:rsid w:val="00B71631"/>
    <w:rsid w:val="00B71E72"/>
    <w:rsid w:val="00B72681"/>
    <w:rsid w:val="00B73B1E"/>
    <w:rsid w:val="00B775A9"/>
    <w:rsid w:val="00B80A5C"/>
    <w:rsid w:val="00B83935"/>
    <w:rsid w:val="00B85D11"/>
    <w:rsid w:val="00B86491"/>
    <w:rsid w:val="00B87946"/>
    <w:rsid w:val="00B87F0C"/>
    <w:rsid w:val="00B92804"/>
    <w:rsid w:val="00B95EB8"/>
    <w:rsid w:val="00BA0AE2"/>
    <w:rsid w:val="00BA1750"/>
    <w:rsid w:val="00BA3414"/>
    <w:rsid w:val="00BB13E8"/>
    <w:rsid w:val="00BB1731"/>
    <w:rsid w:val="00BB1759"/>
    <w:rsid w:val="00BB423E"/>
    <w:rsid w:val="00BB4475"/>
    <w:rsid w:val="00BB464E"/>
    <w:rsid w:val="00BB4CE9"/>
    <w:rsid w:val="00BB5FAC"/>
    <w:rsid w:val="00BB64A8"/>
    <w:rsid w:val="00BC0023"/>
    <w:rsid w:val="00BC3165"/>
    <w:rsid w:val="00BC36FF"/>
    <w:rsid w:val="00BC4E51"/>
    <w:rsid w:val="00BC4F00"/>
    <w:rsid w:val="00BC7223"/>
    <w:rsid w:val="00BD276A"/>
    <w:rsid w:val="00BD44A8"/>
    <w:rsid w:val="00BD4998"/>
    <w:rsid w:val="00BD4D8D"/>
    <w:rsid w:val="00BE0023"/>
    <w:rsid w:val="00BE021E"/>
    <w:rsid w:val="00BE136F"/>
    <w:rsid w:val="00BE3A61"/>
    <w:rsid w:val="00BE3CC2"/>
    <w:rsid w:val="00BE60C9"/>
    <w:rsid w:val="00BE62B8"/>
    <w:rsid w:val="00BE64CA"/>
    <w:rsid w:val="00BE729B"/>
    <w:rsid w:val="00BE7CBC"/>
    <w:rsid w:val="00BF0810"/>
    <w:rsid w:val="00BF2090"/>
    <w:rsid w:val="00BF2FE0"/>
    <w:rsid w:val="00BF79AB"/>
    <w:rsid w:val="00C006BF"/>
    <w:rsid w:val="00C00B45"/>
    <w:rsid w:val="00C038F4"/>
    <w:rsid w:val="00C06F9D"/>
    <w:rsid w:val="00C111A2"/>
    <w:rsid w:val="00C11D5A"/>
    <w:rsid w:val="00C124F9"/>
    <w:rsid w:val="00C13DBE"/>
    <w:rsid w:val="00C16A90"/>
    <w:rsid w:val="00C1797A"/>
    <w:rsid w:val="00C20D19"/>
    <w:rsid w:val="00C222A7"/>
    <w:rsid w:val="00C222D6"/>
    <w:rsid w:val="00C22458"/>
    <w:rsid w:val="00C2461C"/>
    <w:rsid w:val="00C2618E"/>
    <w:rsid w:val="00C3067D"/>
    <w:rsid w:val="00C33607"/>
    <w:rsid w:val="00C3484D"/>
    <w:rsid w:val="00C3576A"/>
    <w:rsid w:val="00C36AF7"/>
    <w:rsid w:val="00C36DA8"/>
    <w:rsid w:val="00C379E8"/>
    <w:rsid w:val="00C40C28"/>
    <w:rsid w:val="00C4248B"/>
    <w:rsid w:val="00C50010"/>
    <w:rsid w:val="00C525AB"/>
    <w:rsid w:val="00C53B51"/>
    <w:rsid w:val="00C540EF"/>
    <w:rsid w:val="00C559AB"/>
    <w:rsid w:val="00C56739"/>
    <w:rsid w:val="00C639AF"/>
    <w:rsid w:val="00C71CD3"/>
    <w:rsid w:val="00C76637"/>
    <w:rsid w:val="00C76DA2"/>
    <w:rsid w:val="00C8244B"/>
    <w:rsid w:val="00C82958"/>
    <w:rsid w:val="00C8405B"/>
    <w:rsid w:val="00C846C5"/>
    <w:rsid w:val="00C8515B"/>
    <w:rsid w:val="00C856E5"/>
    <w:rsid w:val="00C86149"/>
    <w:rsid w:val="00C8725E"/>
    <w:rsid w:val="00C9107F"/>
    <w:rsid w:val="00C9349F"/>
    <w:rsid w:val="00C956E6"/>
    <w:rsid w:val="00C9619E"/>
    <w:rsid w:val="00C97AE5"/>
    <w:rsid w:val="00CA343E"/>
    <w:rsid w:val="00CA5E2B"/>
    <w:rsid w:val="00CA7844"/>
    <w:rsid w:val="00CA7A03"/>
    <w:rsid w:val="00CB0510"/>
    <w:rsid w:val="00CB155A"/>
    <w:rsid w:val="00CB2F24"/>
    <w:rsid w:val="00CB330B"/>
    <w:rsid w:val="00CB365A"/>
    <w:rsid w:val="00CB655A"/>
    <w:rsid w:val="00CC005E"/>
    <w:rsid w:val="00CC2716"/>
    <w:rsid w:val="00CC4C9C"/>
    <w:rsid w:val="00CC60B2"/>
    <w:rsid w:val="00CC652E"/>
    <w:rsid w:val="00CD154F"/>
    <w:rsid w:val="00CD28F9"/>
    <w:rsid w:val="00CD4913"/>
    <w:rsid w:val="00CD6F79"/>
    <w:rsid w:val="00CE1610"/>
    <w:rsid w:val="00CE215A"/>
    <w:rsid w:val="00CE299D"/>
    <w:rsid w:val="00CE3060"/>
    <w:rsid w:val="00CE39BD"/>
    <w:rsid w:val="00CE3E0A"/>
    <w:rsid w:val="00CE4387"/>
    <w:rsid w:val="00CE583F"/>
    <w:rsid w:val="00CE74B7"/>
    <w:rsid w:val="00CE7567"/>
    <w:rsid w:val="00CF0E8C"/>
    <w:rsid w:val="00CF12AD"/>
    <w:rsid w:val="00CF2148"/>
    <w:rsid w:val="00CF603C"/>
    <w:rsid w:val="00CF65D1"/>
    <w:rsid w:val="00CF66A5"/>
    <w:rsid w:val="00CF6717"/>
    <w:rsid w:val="00D003BE"/>
    <w:rsid w:val="00D00B95"/>
    <w:rsid w:val="00D016F8"/>
    <w:rsid w:val="00D01941"/>
    <w:rsid w:val="00D019AD"/>
    <w:rsid w:val="00D021A0"/>
    <w:rsid w:val="00D023EB"/>
    <w:rsid w:val="00D0559D"/>
    <w:rsid w:val="00D06013"/>
    <w:rsid w:val="00D06AF4"/>
    <w:rsid w:val="00D06F50"/>
    <w:rsid w:val="00D074D7"/>
    <w:rsid w:val="00D079B9"/>
    <w:rsid w:val="00D07AE9"/>
    <w:rsid w:val="00D10C42"/>
    <w:rsid w:val="00D11243"/>
    <w:rsid w:val="00D11707"/>
    <w:rsid w:val="00D11E7A"/>
    <w:rsid w:val="00D13F36"/>
    <w:rsid w:val="00D142DA"/>
    <w:rsid w:val="00D1619A"/>
    <w:rsid w:val="00D176B0"/>
    <w:rsid w:val="00D20AD4"/>
    <w:rsid w:val="00D23A37"/>
    <w:rsid w:val="00D260DE"/>
    <w:rsid w:val="00D26A83"/>
    <w:rsid w:val="00D33155"/>
    <w:rsid w:val="00D338F5"/>
    <w:rsid w:val="00D345B7"/>
    <w:rsid w:val="00D36EDE"/>
    <w:rsid w:val="00D431CE"/>
    <w:rsid w:val="00D432DF"/>
    <w:rsid w:val="00D43407"/>
    <w:rsid w:val="00D43F70"/>
    <w:rsid w:val="00D43FB4"/>
    <w:rsid w:val="00D44293"/>
    <w:rsid w:val="00D44AD5"/>
    <w:rsid w:val="00D45419"/>
    <w:rsid w:val="00D46E95"/>
    <w:rsid w:val="00D54323"/>
    <w:rsid w:val="00D55582"/>
    <w:rsid w:val="00D567C4"/>
    <w:rsid w:val="00D5754E"/>
    <w:rsid w:val="00D6371E"/>
    <w:rsid w:val="00D641F7"/>
    <w:rsid w:val="00D6595E"/>
    <w:rsid w:val="00D66FF1"/>
    <w:rsid w:val="00D67230"/>
    <w:rsid w:val="00D71FB7"/>
    <w:rsid w:val="00D732F4"/>
    <w:rsid w:val="00D73B8D"/>
    <w:rsid w:val="00D75D81"/>
    <w:rsid w:val="00D75EE7"/>
    <w:rsid w:val="00D76CD6"/>
    <w:rsid w:val="00D808A5"/>
    <w:rsid w:val="00D82628"/>
    <w:rsid w:val="00D84A92"/>
    <w:rsid w:val="00D864E5"/>
    <w:rsid w:val="00D866B0"/>
    <w:rsid w:val="00D86831"/>
    <w:rsid w:val="00D870F9"/>
    <w:rsid w:val="00D91153"/>
    <w:rsid w:val="00D91C4D"/>
    <w:rsid w:val="00D945D2"/>
    <w:rsid w:val="00D949CC"/>
    <w:rsid w:val="00DA19C7"/>
    <w:rsid w:val="00DA20D9"/>
    <w:rsid w:val="00DA449C"/>
    <w:rsid w:val="00DA49E8"/>
    <w:rsid w:val="00DA56BF"/>
    <w:rsid w:val="00DA74BD"/>
    <w:rsid w:val="00DB0642"/>
    <w:rsid w:val="00DB0906"/>
    <w:rsid w:val="00DB237B"/>
    <w:rsid w:val="00DB3080"/>
    <w:rsid w:val="00DB318E"/>
    <w:rsid w:val="00DB39A6"/>
    <w:rsid w:val="00DB4D4C"/>
    <w:rsid w:val="00DC1832"/>
    <w:rsid w:val="00DC33CE"/>
    <w:rsid w:val="00DC488D"/>
    <w:rsid w:val="00DC5933"/>
    <w:rsid w:val="00DC67B1"/>
    <w:rsid w:val="00DD2B1D"/>
    <w:rsid w:val="00DD5543"/>
    <w:rsid w:val="00DE0E1F"/>
    <w:rsid w:val="00DE1113"/>
    <w:rsid w:val="00DE1DEF"/>
    <w:rsid w:val="00DE7066"/>
    <w:rsid w:val="00DF02BD"/>
    <w:rsid w:val="00E016E4"/>
    <w:rsid w:val="00E02167"/>
    <w:rsid w:val="00E03CDA"/>
    <w:rsid w:val="00E03E24"/>
    <w:rsid w:val="00E05836"/>
    <w:rsid w:val="00E061F0"/>
    <w:rsid w:val="00E06818"/>
    <w:rsid w:val="00E11A66"/>
    <w:rsid w:val="00E164FC"/>
    <w:rsid w:val="00E16520"/>
    <w:rsid w:val="00E16FBA"/>
    <w:rsid w:val="00E20EEC"/>
    <w:rsid w:val="00E22EC8"/>
    <w:rsid w:val="00E26AFD"/>
    <w:rsid w:val="00E31591"/>
    <w:rsid w:val="00E31A57"/>
    <w:rsid w:val="00E32416"/>
    <w:rsid w:val="00E351E5"/>
    <w:rsid w:val="00E36150"/>
    <w:rsid w:val="00E36704"/>
    <w:rsid w:val="00E40EFA"/>
    <w:rsid w:val="00E41A69"/>
    <w:rsid w:val="00E42261"/>
    <w:rsid w:val="00E45139"/>
    <w:rsid w:val="00E452F0"/>
    <w:rsid w:val="00E458E2"/>
    <w:rsid w:val="00E46B32"/>
    <w:rsid w:val="00E472EB"/>
    <w:rsid w:val="00E50976"/>
    <w:rsid w:val="00E50AA7"/>
    <w:rsid w:val="00E512A3"/>
    <w:rsid w:val="00E52BD4"/>
    <w:rsid w:val="00E52DC5"/>
    <w:rsid w:val="00E549E4"/>
    <w:rsid w:val="00E57461"/>
    <w:rsid w:val="00E67505"/>
    <w:rsid w:val="00E67C98"/>
    <w:rsid w:val="00E715D7"/>
    <w:rsid w:val="00E71B6B"/>
    <w:rsid w:val="00E72368"/>
    <w:rsid w:val="00E7321B"/>
    <w:rsid w:val="00E762F2"/>
    <w:rsid w:val="00E76BC2"/>
    <w:rsid w:val="00E821EA"/>
    <w:rsid w:val="00E85602"/>
    <w:rsid w:val="00E869BB"/>
    <w:rsid w:val="00E917CB"/>
    <w:rsid w:val="00E93C5F"/>
    <w:rsid w:val="00E95CAE"/>
    <w:rsid w:val="00E966C9"/>
    <w:rsid w:val="00EA08D3"/>
    <w:rsid w:val="00EA1A48"/>
    <w:rsid w:val="00EA1D35"/>
    <w:rsid w:val="00EA1EC0"/>
    <w:rsid w:val="00EA379C"/>
    <w:rsid w:val="00EA458F"/>
    <w:rsid w:val="00EA4CA7"/>
    <w:rsid w:val="00EA4FD1"/>
    <w:rsid w:val="00EA5AB7"/>
    <w:rsid w:val="00EA5BDD"/>
    <w:rsid w:val="00EA6ECD"/>
    <w:rsid w:val="00EA788B"/>
    <w:rsid w:val="00EB2600"/>
    <w:rsid w:val="00EB5878"/>
    <w:rsid w:val="00EB727C"/>
    <w:rsid w:val="00EC10BB"/>
    <w:rsid w:val="00EC4DDD"/>
    <w:rsid w:val="00EC6592"/>
    <w:rsid w:val="00EC6700"/>
    <w:rsid w:val="00EC74BC"/>
    <w:rsid w:val="00ED0542"/>
    <w:rsid w:val="00ED0D50"/>
    <w:rsid w:val="00ED15F8"/>
    <w:rsid w:val="00ED17EE"/>
    <w:rsid w:val="00ED1DA1"/>
    <w:rsid w:val="00ED3465"/>
    <w:rsid w:val="00ED47E7"/>
    <w:rsid w:val="00ED54ED"/>
    <w:rsid w:val="00ED7218"/>
    <w:rsid w:val="00EE169A"/>
    <w:rsid w:val="00EE25DA"/>
    <w:rsid w:val="00EE2D0C"/>
    <w:rsid w:val="00EE4AC4"/>
    <w:rsid w:val="00EE4B73"/>
    <w:rsid w:val="00EE4F8D"/>
    <w:rsid w:val="00EE75D1"/>
    <w:rsid w:val="00EE7D00"/>
    <w:rsid w:val="00EF13E7"/>
    <w:rsid w:val="00EF1951"/>
    <w:rsid w:val="00EF20CE"/>
    <w:rsid w:val="00EF3A54"/>
    <w:rsid w:val="00EF3D19"/>
    <w:rsid w:val="00EF3FDC"/>
    <w:rsid w:val="00F024C0"/>
    <w:rsid w:val="00F02A05"/>
    <w:rsid w:val="00F04240"/>
    <w:rsid w:val="00F067C3"/>
    <w:rsid w:val="00F06B08"/>
    <w:rsid w:val="00F0702A"/>
    <w:rsid w:val="00F11797"/>
    <w:rsid w:val="00F11CEA"/>
    <w:rsid w:val="00F1420B"/>
    <w:rsid w:val="00F15404"/>
    <w:rsid w:val="00F16192"/>
    <w:rsid w:val="00F17EF1"/>
    <w:rsid w:val="00F20FA2"/>
    <w:rsid w:val="00F2272C"/>
    <w:rsid w:val="00F2370E"/>
    <w:rsid w:val="00F242B8"/>
    <w:rsid w:val="00F26BA7"/>
    <w:rsid w:val="00F302B8"/>
    <w:rsid w:val="00F3368C"/>
    <w:rsid w:val="00F34994"/>
    <w:rsid w:val="00F35327"/>
    <w:rsid w:val="00F428DC"/>
    <w:rsid w:val="00F43B11"/>
    <w:rsid w:val="00F44F00"/>
    <w:rsid w:val="00F454F7"/>
    <w:rsid w:val="00F479A5"/>
    <w:rsid w:val="00F5242A"/>
    <w:rsid w:val="00F570C4"/>
    <w:rsid w:val="00F6073E"/>
    <w:rsid w:val="00F63D8D"/>
    <w:rsid w:val="00F6495F"/>
    <w:rsid w:val="00F70A70"/>
    <w:rsid w:val="00F70E95"/>
    <w:rsid w:val="00F718D2"/>
    <w:rsid w:val="00F733DD"/>
    <w:rsid w:val="00F73B2D"/>
    <w:rsid w:val="00F75AAB"/>
    <w:rsid w:val="00F774A6"/>
    <w:rsid w:val="00F81757"/>
    <w:rsid w:val="00F8233B"/>
    <w:rsid w:val="00F84A75"/>
    <w:rsid w:val="00F85CE6"/>
    <w:rsid w:val="00F872A0"/>
    <w:rsid w:val="00F87A83"/>
    <w:rsid w:val="00F9501B"/>
    <w:rsid w:val="00F95136"/>
    <w:rsid w:val="00F95437"/>
    <w:rsid w:val="00F958C6"/>
    <w:rsid w:val="00F97AC3"/>
    <w:rsid w:val="00F97B3C"/>
    <w:rsid w:val="00FA0E6E"/>
    <w:rsid w:val="00FA3C8F"/>
    <w:rsid w:val="00FA6C48"/>
    <w:rsid w:val="00FB0598"/>
    <w:rsid w:val="00FB145F"/>
    <w:rsid w:val="00FB2A9E"/>
    <w:rsid w:val="00FB3693"/>
    <w:rsid w:val="00FB3D10"/>
    <w:rsid w:val="00FB4A7C"/>
    <w:rsid w:val="00FB6135"/>
    <w:rsid w:val="00FC22D2"/>
    <w:rsid w:val="00FC75BD"/>
    <w:rsid w:val="00FC7D74"/>
    <w:rsid w:val="00FD0A67"/>
    <w:rsid w:val="00FD30EA"/>
    <w:rsid w:val="00FD3212"/>
    <w:rsid w:val="00FD6C45"/>
    <w:rsid w:val="00FE04BA"/>
    <w:rsid w:val="00FE40E8"/>
    <w:rsid w:val="00FE433F"/>
    <w:rsid w:val="00FE6239"/>
    <w:rsid w:val="00FE6500"/>
    <w:rsid w:val="00FF1B7E"/>
    <w:rsid w:val="00FF1D0B"/>
    <w:rsid w:val="00FF2433"/>
    <w:rsid w:val="00FF2EAC"/>
    <w:rsid w:val="00FF3BDF"/>
    <w:rsid w:val="00FF58BC"/>
    <w:rsid w:val="00FF6B96"/>
    <w:rsid w:val="00FF7C8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11072"/>
    <w:pPr>
      <w:spacing w:after="200" w:line="360" w:lineRule="auto"/>
    </w:pPr>
    <w:rPr>
      <w:sz w:val="24"/>
      <w:szCs w:val="24"/>
      <w:lang w:eastAsia="en-US"/>
    </w:rPr>
  </w:style>
  <w:style w:type="paragraph" w:styleId="Heading1">
    <w:name w:val="heading 1"/>
    <w:basedOn w:val="Normal"/>
    <w:next w:val="Normal"/>
    <w:link w:val="Heading1Char"/>
    <w:uiPriority w:val="9"/>
    <w:rsid w:val="000D2698"/>
    <w:pPr>
      <w:keepNext/>
      <w:keepLines/>
      <w:spacing w:before="480" w:after="0"/>
      <w:outlineLvl w:val="0"/>
    </w:pPr>
    <w:rPr>
      <w:rFonts w:ascii="Cambria" w:eastAsia="Times New Roman" w:hAnsi="Cambria"/>
      <w:b/>
      <w:bCs/>
      <w:color w:val="376092"/>
      <w:sz w:val="28"/>
      <w:szCs w:val="28"/>
      <w:lang w:val="x-none" w:eastAsia="x-none"/>
    </w:rPr>
  </w:style>
  <w:style w:type="paragraph" w:styleId="Heading2">
    <w:name w:val="heading 2"/>
    <w:basedOn w:val="Normal"/>
    <w:next w:val="Normal"/>
    <w:link w:val="Heading2Char"/>
    <w:uiPriority w:val="9"/>
    <w:rsid w:val="000D2698"/>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rsid w:val="000D2698"/>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1"/>
    <w:next w:val="Normal1"/>
    <w:uiPriority w:val="39"/>
    <w:unhideWhenUsed/>
    <w:rsid w:val="0042344E"/>
    <w:pPr>
      <w:ind w:left="567"/>
    </w:pPr>
    <w:rPr>
      <w:noProof/>
    </w:rPr>
  </w:style>
  <w:style w:type="paragraph" w:styleId="TOC2">
    <w:name w:val="toc 2"/>
    <w:basedOn w:val="Normal1"/>
    <w:next w:val="Normal1"/>
    <w:uiPriority w:val="39"/>
    <w:unhideWhenUsed/>
    <w:rsid w:val="0042344E"/>
    <w:pPr>
      <w:ind w:left="284"/>
    </w:pPr>
    <w:rPr>
      <w:noProof/>
    </w:rPr>
  </w:style>
  <w:style w:type="paragraph" w:styleId="TOC1">
    <w:name w:val="toc 1"/>
    <w:basedOn w:val="Normal1"/>
    <w:next w:val="Normal1"/>
    <w:uiPriority w:val="39"/>
    <w:unhideWhenUsed/>
    <w:rsid w:val="0042344E"/>
    <w:rPr>
      <w:noProof/>
    </w:rPr>
  </w:style>
  <w:style w:type="paragraph" w:styleId="TOC4">
    <w:name w:val="toc 4"/>
    <w:basedOn w:val="Normal1"/>
    <w:next w:val="Normal1"/>
    <w:uiPriority w:val="39"/>
    <w:unhideWhenUsed/>
    <w:rsid w:val="0042344E"/>
    <w:pPr>
      <w:ind w:left="851"/>
    </w:pPr>
    <w:rPr>
      <w:noProof/>
    </w:rPr>
  </w:style>
  <w:style w:type="character" w:customStyle="1" w:styleId="Heading1Char">
    <w:name w:val="Heading 1 Char"/>
    <w:link w:val="Heading1"/>
    <w:uiPriority w:val="9"/>
    <w:rsid w:val="000D2698"/>
    <w:rPr>
      <w:rFonts w:ascii="Cambria" w:eastAsia="Times New Roman" w:hAnsi="Cambria" w:cs="Times New Roman"/>
      <w:b/>
      <w:bCs/>
      <w:color w:val="376092"/>
      <w:sz w:val="28"/>
      <w:szCs w:val="28"/>
    </w:rPr>
  </w:style>
  <w:style w:type="paragraph" w:customStyle="1" w:styleId="Normal1">
    <w:name w:val="Normal1"/>
    <w:link w:val="NORMALChar"/>
    <w:qFormat/>
    <w:rsid w:val="00BC0023"/>
    <w:pPr>
      <w:spacing w:line="360" w:lineRule="auto"/>
      <w:jc w:val="both"/>
    </w:pPr>
    <w:rPr>
      <w:rFonts w:eastAsia="Times New Roman"/>
      <w:sz w:val="24"/>
      <w:szCs w:val="24"/>
    </w:rPr>
  </w:style>
  <w:style w:type="character" w:customStyle="1" w:styleId="NORMALChar">
    <w:name w:val="NORMAL Char"/>
    <w:link w:val="Normal1"/>
    <w:rsid w:val="00BC0023"/>
    <w:rPr>
      <w:rFonts w:eastAsia="Times New Roman"/>
      <w:sz w:val="24"/>
      <w:szCs w:val="24"/>
      <w:lang w:bidi="ar-SA"/>
    </w:rPr>
  </w:style>
  <w:style w:type="paragraph" w:customStyle="1" w:styleId="PARAGRAPH">
    <w:name w:val="PARAGRAPH"/>
    <w:link w:val="PARAGRAPHChar"/>
    <w:qFormat/>
    <w:rsid w:val="000B1EE4"/>
    <w:pPr>
      <w:spacing w:line="360" w:lineRule="auto"/>
      <w:ind w:firstLine="567"/>
      <w:jc w:val="both"/>
    </w:pPr>
    <w:rPr>
      <w:rFonts w:eastAsia="Times New Roman"/>
      <w:sz w:val="24"/>
      <w:szCs w:val="24"/>
      <w:lang w:val="en-US"/>
    </w:rPr>
  </w:style>
  <w:style w:type="character" w:customStyle="1" w:styleId="PARAGRAPHChar">
    <w:name w:val="PARAGRAPH Char"/>
    <w:link w:val="PARAGRAPH"/>
    <w:rsid w:val="000B1EE4"/>
    <w:rPr>
      <w:rFonts w:eastAsia="Times New Roman"/>
      <w:sz w:val="24"/>
      <w:szCs w:val="24"/>
      <w:lang w:val="en-US"/>
    </w:rPr>
  </w:style>
  <w:style w:type="paragraph" w:customStyle="1" w:styleId="TABLETEXT">
    <w:name w:val="TABLE_TEXT"/>
    <w:link w:val="TABLETEXTChar"/>
    <w:qFormat/>
    <w:rsid w:val="000B1EE4"/>
    <w:rPr>
      <w:rFonts w:eastAsia="Times New Roman"/>
      <w:sz w:val="24"/>
      <w:szCs w:val="24"/>
      <w:lang w:val="en-US" w:eastAsia="en-US"/>
    </w:rPr>
  </w:style>
  <w:style w:type="character" w:customStyle="1" w:styleId="TABLETEXTChar">
    <w:name w:val="TABLE_TEXT Char"/>
    <w:link w:val="TABLETEXT"/>
    <w:rsid w:val="000B1EE4"/>
    <w:rPr>
      <w:rFonts w:eastAsia="Times New Roman"/>
      <w:sz w:val="24"/>
      <w:szCs w:val="24"/>
      <w:lang w:val="en-US" w:eastAsia="en-US"/>
    </w:rPr>
  </w:style>
  <w:style w:type="paragraph" w:customStyle="1" w:styleId="H1NONCONTENT">
    <w:name w:val="H1_NON_CONTENT"/>
    <w:link w:val="H1NONCONTENTChar"/>
    <w:qFormat/>
    <w:rsid w:val="004B60C3"/>
    <w:pPr>
      <w:spacing w:before="240" w:after="240" w:line="360" w:lineRule="auto"/>
      <w:jc w:val="center"/>
      <w:outlineLvl w:val="0"/>
    </w:pPr>
    <w:rPr>
      <w:rFonts w:eastAsia="Times New Roman"/>
      <w:caps/>
      <w:sz w:val="28"/>
      <w:szCs w:val="28"/>
    </w:rPr>
  </w:style>
  <w:style w:type="character" w:customStyle="1" w:styleId="H1NONCONTENTChar">
    <w:name w:val="H1_NON_CONTENT Char"/>
    <w:link w:val="H1NONCONTENT"/>
    <w:rsid w:val="004B60C3"/>
    <w:rPr>
      <w:rFonts w:eastAsia="Times New Roman"/>
      <w:caps/>
      <w:sz w:val="28"/>
      <w:szCs w:val="28"/>
    </w:rPr>
  </w:style>
  <w:style w:type="paragraph" w:customStyle="1" w:styleId="H1CONTENT">
    <w:name w:val="H1_CONTENT"/>
    <w:basedOn w:val="PARAGRAPH"/>
    <w:link w:val="H1CONTENTChar"/>
    <w:qFormat/>
    <w:rsid w:val="000B1EE4"/>
    <w:pPr>
      <w:spacing w:before="240" w:after="240"/>
      <w:ind w:firstLine="0"/>
      <w:jc w:val="center"/>
      <w:outlineLvl w:val="0"/>
    </w:pPr>
    <w:rPr>
      <w:caps/>
      <w:sz w:val="28"/>
      <w:lang w:eastAsia="x-none"/>
    </w:rPr>
  </w:style>
  <w:style w:type="character" w:customStyle="1" w:styleId="H1CONTENTChar">
    <w:name w:val="H1_CONTENT Char"/>
    <w:link w:val="H1CONTENT"/>
    <w:rsid w:val="000B1EE4"/>
    <w:rPr>
      <w:rFonts w:eastAsia="Times New Roman"/>
      <w:caps/>
      <w:sz w:val="28"/>
      <w:szCs w:val="24"/>
      <w:lang w:val="en-US" w:eastAsia="x-none"/>
    </w:rPr>
  </w:style>
  <w:style w:type="paragraph" w:customStyle="1" w:styleId="H1SECTION">
    <w:name w:val="H1_SECTION"/>
    <w:link w:val="H1SECTIONChar"/>
    <w:qFormat/>
    <w:rsid w:val="000B1EE4"/>
    <w:pPr>
      <w:numPr>
        <w:numId w:val="1"/>
      </w:numPr>
      <w:spacing w:before="240" w:after="240" w:line="360" w:lineRule="auto"/>
      <w:jc w:val="center"/>
      <w:outlineLvl w:val="0"/>
    </w:pPr>
    <w:rPr>
      <w:rFonts w:eastAsia="Times New Roman"/>
      <w:caps/>
      <w:sz w:val="28"/>
      <w:szCs w:val="24"/>
      <w:lang w:val="en-US"/>
    </w:rPr>
  </w:style>
  <w:style w:type="character" w:customStyle="1" w:styleId="H1SECTIONChar">
    <w:name w:val="H1_SECTION Char"/>
    <w:link w:val="H1SECTION"/>
    <w:rsid w:val="000B1EE4"/>
    <w:rPr>
      <w:rFonts w:eastAsia="Times New Roman"/>
      <w:caps/>
      <w:sz w:val="28"/>
      <w:szCs w:val="24"/>
      <w:lang w:val="en-US"/>
    </w:rPr>
  </w:style>
  <w:style w:type="paragraph" w:customStyle="1" w:styleId="H1IMAGE">
    <w:name w:val="H1_IMAGE"/>
    <w:link w:val="H1IMAGEChar"/>
    <w:qFormat/>
    <w:rsid w:val="000B1EE4"/>
    <w:pPr>
      <w:numPr>
        <w:ilvl w:val="1"/>
        <w:numId w:val="1"/>
      </w:numPr>
      <w:spacing w:after="200"/>
      <w:jc w:val="center"/>
    </w:pPr>
    <w:rPr>
      <w:rFonts w:eastAsia="Times New Roman"/>
      <w:i/>
      <w:sz w:val="24"/>
      <w:szCs w:val="24"/>
      <w:lang w:val="en-US"/>
    </w:rPr>
  </w:style>
  <w:style w:type="character" w:customStyle="1" w:styleId="H1IMAGEChar">
    <w:name w:val="H1_IMAGE Char"/>
    <w:link w:val="H1IMAGE"/>
    <w:rsid w:val="000B1EE4"/>
    <w:rPr>
      <w:rFonts w:eastAsia="Times New Roman"/>
      <w:i/>
      <w:sz w:val="24"/>
      <w:szCs w:val="24"/>
      <w:lang w:val="en-US"/>
    </w:rPr>
  </w:style>
  <w:style w:type="paragraph" w:customStyle="1" w:styleId="H2SECTION">
    <w:name w:val="H2_SECTION"/>
    <w:link w:val="H2SECTIONChar"/>
    <w:qFormat/>
    <w:rsid w:val="000B1EE4"/>
    <w:pPr>
      <w:numPr>
        <w:ilvl w:val="2"/>
        <w:numId w:val="1"/>
      </w:numPr>
      <w:spacing w:before="240" w:after="240" w:line="360" w:lineRule="auto"/>
      <w:jc w:val="center"/>
      <w:outlineLvl w:val="1"/>
    </w:pPr>
    <w:rPr>
      <w:rFonts w:eastAsia="Times New Roman"/>
      <w:b/>
      <w:sz w:val="28"/>
      <w:szCs w:val="24"/>
      <w:lang w:val="en-US"/>
    </w:rPr>
  </w:style>
  <w:style w:type="character" w:customStyle="1" w:styleId="H2SECTIONChar">
    <w:name w:val="H2_SECTION Char"/>
    <w:link w:val="H2SECTION"/>
    <w:rsid w:val="000B1EE4"/>
    <w:rPr>
      <w:rFonts w:eastAsia="Times New Roman"/>
      <w:b/>
      <w:sz w:val="28"/>
      <w:szCs w:val="24"/>
      <w:lang w:val="en-US"/>
    </w:rPr>
  </w:style>
  <w:style w:type="paragraph" w:customStyle="1" w:styleId="H2IMAGE">
    <w:name w:val="H2_IMAGE"/>
    <w:link w:val="H2IMAGEChar"/>
    <w:qFormat/>
    <w:rsid w:val="000B1EE4"/>
    <w:pPr>
      <w:numPr>
        <w:ilvl w:val="3"/>
        <w:numId w:val="1"/>
      </w:numPr>
      <w:spacing w:after="200"/>
      <w:jc w:val="center"/>
    </w:pPr>
    <w:rPr>
      <w:rFonts w:eastAsia="Times New Roman"/>
      <w:i/>
      <w:sz w:val="24"/>
      <w:szCs w:val="24"/>
      <w:lang w:val="en-US"/>
    </w:rPr>
  </w:style>
  <w:style w:type="character" w:customStyle="1" w:styleId="H2IMAGEChar">
    <w:name w:val="H2_IMAGE Char"/>
    <w:link w:val="H2IMAGE"/>
    <w:rsid w:val="000B1EE4"/>
    <w:rPr>
      <w:rFonts w:eastAsia="Times New Roman"/>
      <w:i/>
      <w:sz w:val="24"/>
      <w:szCs w:val="24"/>
      <w:lang w:val="en-US"/>
    </w:rPr>
  </w:style>
  <w:style w:type="paragraph" w:customStyle="1" w:styleId="H3SECTION">
    <w:name w:val="H3_SECTION"/>
    <w:link w:val="H3SECTIONChar"/>
    <w:qFormat/>
    <w:rsid w:val="000B1EE4"/>
    <w:pPr>
      <w:numPr>
        <w:ilvl w:val="4"/>
        <w:numId w:val="1"/>
      </w:numPr>
      <w:spacing w:before="200" w:after="200" w:line="360" w:lineRule="auto"/>
      <w:outlineLvl w:val="2"/>
    </w:pPr>
    <w:rPr>
      <w:rFonts w:eastAsia="Times New Roman"/>
      <w:b/>
      <w:i/>
      <w:sz w:val="26"/>
      <w:szCs w:val="24"/>
      <w:lang w:val="en-US"/>
    </w:rPr>
  </w:style>
  <w:style w:type="character" w:customStyle="1" w:styleId="H3SECTIONChar">
    <w:name w:val="H3_SECTION Char"/>
    <w:link w:val="H3SECTION"/>
    <w:rsid w:val="000B1EE4"/>
    <w:rPr>
      <w:rFonts w:eastAsia="Times New Roman"/>
      <w:b/>
      <w:i/>
      <w:sz w:val="26"/>
      <w:szCs w:val="24"/>
      <w:lang w:val="en-US"/>
    </w:rPr>
  </w:style>
  <w:style w:type="paragraph" w:customStyle="1" w:styleId="H3IMAGE">
    <w:name w:val="H3_IMAGE"/>
    <w:link w:val="H3IMAGEChar"/>
    <w:qFormat/>
    <w:rsid w:val="00C956E6"/>
    <w:pPr>
      <w:numPr>
        <w:ilvl w:val="5"/>
        <w:numId w:val="1"/>
      </w:numPr>
      <w:spacing w:after="200"/>
      <w:ind w:left="0"/>
      <w:jc w:val="center"/>
    </w:pPr>
    <w:rPr>
      <w:rFonts w:eastAsia="Times New Roman"/>
      <w:i/>
      <w:sz w:val="24"/>
      <w:szCs w:val="24"/>
      <w:lang w:val="en-US"/>
    </w:rPr>
  </w:style>
  <w:style w:type="character" w:customStyle="1" w:styleId="H3IMAGEChar">
    <w:name w:val="H3_IMAGE Char"/>
    <w:link w:val="H3IMAGE"/>
    <w:rsid w:val="00C956E6"/>
    <w:rPr>
      <w:rFonts w:eastAsia="Times New Roman"/>
      <w:i/>
      <w:sz w:val="24"/>
      <w:szCs w:val="24"/>
      <w:lang w:val="en-US"/>
    </w:rPr>
  </w:style>
  <w:style w:type="paragraph" w:customStyle="1" w:styleId="H4SECTION">
    <w:name w:val="H4_SECTION"/>
    <w:link w:val="H4SECTIONChar"/>
    <w:qFormat/>
    <w:rsid w:val="000B1EE4"/>
    <w:pPr>
      <w:numPr>
        <w:ilvl w:val="6"/>
        <w:numId w:val="1"/>
      </w:numPr>
      <w:spacing w:before="200" w:after="200" w:line="360" w:lineRule="auto"/>
      <w:outlineLvl w:val="3"/>
    </w:pPr>
    <w:rPr>
      <w:rFonts w:eastAsia="Times New Roman"/>
      <w:b/>
      <w:i/>
      <w:sz w:val="24"/>
      <w:szCs w:val="24"/>
      <w:lang w:val="en-US"/>
    </w:rPr>
  </w:style>
  <w:style w:type="character" w:customStyle="1" w:styleId="H4SECTIONChar">
    <w:name w:val="H4_SECTION Char"/>
    <w:link w:val="H4SECTION"/>
    <w:rsid w:val="000B1EE4"/>
    <w:rPr>
      <w:rFonts w:eastAsia="Times New Roman"/>
      <w:b/>
      <w:i/>
      <w:sz w:val="24"/>
      <w:szCs w:val="24"/>
      <w:lang w:val="en-US"/>
    </w:rPr>
  </w:style>
  <w:style w:type="paragraph" w:customStyle="1" w:styleId="H4IMAGE">
    <w:name w:val="H4_IMAGE"/>
    <w:link w:val="H4IMAGEChar"/>
    <w:qFormat/>
    <w:rsid w:val="000B1EE4"/>
    <w:pPr>
      <w:numPr>
        <w:ilvl w:val="7"/>
        <w:numId w:val="1"/>
      </w:numPr>
      <w:spacing w:after="200"/>
      <w:jc w:val="center"/>
    </w:pPr>
    <w:rPr>
      <w:rFonts w:eastAsia="Times New Roman"/>
      <w:i/>
      <w:sz w:val="24"/>
      <w:szCs w:val="24"/>
      <w:lang w:val="en-US"/>
    </w:rPr>
  </w:style>
  <w:style w:type="character" w:customStyle="1" w:styleId="H4IMAGEChar">
    <w:name w:val="H4_IMAGE Char"/>
    <w:link w:val="H4IMAGE"/>
    <w:rsid w:val="000B1EE4"/>
    <w:rPr>
      <w:rFonts w:eastAsia="Times New Roman"/>
      <w:i/>
      <w:sz w:val="24"/>
      <w:szCs w:val="24"/>
      <w:lang w:val="en-US"/>
    </w:rPr>
  </w:style>
  <w:style w:type="paragraph" w:customStyle="1" w:styleId="PIMAGE">
    <w:name w:val="P_IMAGE"/>
    <w:link w:val="PIMAGEChar"/>
    <w:qFormat/>
    <w:rsid w:val="000B1EE4"/>
    <w:pPr>
      <w:jc w:val="center"/>
    </w:pPr>
    <w:rPr>
      <w:rFonts w:eastAsia="Times New Roman"/>
      <w:sz w:val="24"/>
      <w:szCs w:val="24"/>
      <w:lang w:val="en-US"/>
    </w:rPr>
  </w:style>
  <w:style w:type="character" w:customStyle="1" w:styleId="PIMAGEChar">
    <w:name w:val="P_IMAGE Char"/>
    <w:link w:val="PIMAGE"/>
    <w:rsid w:val="000B1EE4"/>
    <w:rPr>
      <w:rFonts w:eastAsia="Times New Roman"/>
      <w:sz w:val="24"/>
      <w:szCs w:val="24"/>
      <w:lang w:val="en-US"/>
    </w:rPr>
  </w:style>
  <w:style w:type="paragraph" w:customStyle="1" w:styleId="HTABLE">
    <w:name w:val="H_TABLE"/>
    <w:link w:val="HTABLEChar"/>
    <w:qFormat/>
    <w:rsid w:val="000B1EE4"/>
    <w:pPr>
      <w:numPr>
        <w:ilvl w:val="8"/>
        <w:numId w:val="1"/>
      </w:numPr>
      <w:spacing w:before="240" w:line="360" w:lineRule="auto"/>
      <w:jc w:val="right"/>
    </w:pPr>
    <w:rPr>
      <w:rFonts w:eastAsia="Times New Roman"/>
      <w:sz w:val="24"/>
      <w:szCs w:val="24"/>
      <w:lang w:val="en-US"/>
    </w:rPr>
  </w:style>
  <w:style w:type="character" w:customStyle="1" w:styleId="HTABLEChar">
    <w:name w:val="H_TABLE Char"/>
    <w:link w:val="HTABLE"/>
    <w:rsid w:val="000B1EE4"/>
    <w:rPr>
      <w:rFonts w:eastAsia="Times New Roman"/>
      <w:sz w:val="24"/>
      <w:szCs w:val="24"/>
      <w:lang w:val="en-US"/>
    </w:rPr>
  </w:style>
  <w:style w:type="paragraph" w:customStyle="1" w:styleId="CODEBLOCK">
    <w:name w:val="CODE_BLOCK"/>
    <w:link w:val="CODEBLOCKChar"/>
    <w:qFormat/>
    <w:rsid w:val="000B1EE4"/>
    <w:pPr>
      <w:pBdr>
        <w:top w:val="single" w:sz="4" w:space="1" w:color="auto"/>
        <w:left w:val="single" w:sz="4" w:space="4" w:color="auto"/>
        <w:bottom w:val="single" w:sz="4" w:space="1" w:color="auto"/>
        <w:right w:val="single" w:sz="4" w:space="4" w:color="auto"/>
      </w:pBdr>
      <w:shd w:val="clear" w:color="auto" w:fill="EEECE1"/>
    </w:pPr>
    <w:rPr>
      <w:rFonts w:ascii="Consolas" w:eastAsia="Times New Roman" w:hAnsi="Consolas"/>
      <w:szCs w:val="24"/>
      <w:lang w:val="en-US"/>
    </w:rPr>
  </w:style>
  <w:style w:type="character" w:customStyle="1" w:styleId="CODEBLOCKChar">
    <w:name w:val="CODE_BLOCK Char"/>
    <w:link w:val="CODEBLOCK"/>
    <w:rsid w:val="000B1EE4"/>
    <w:rPr>
      <w:rFonts w:ascii="Consolas" w:eastAsia="Times New Roman" w:hAnsi="Consolas"/>
      <w:szCs w:val="24"/>
      <w:shd w:val="clear" w:color="auto" w:fill="EEECE1"/>
      <w:lang w:val="en-US"/>
    </w:rPr>
  </w:style>
  <w:style w:type="paragraph" w:styleId="Header">
    <w:name w:val="header"/>
    <w:basedOn w:val="Normal"/>
    <w:link w:val="HeaderChar"/>
    <w:uiPriority w:val="99"/>
    <w:unhideWhenUsed/>
    <w:rsid w:val="00B3368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3685"/>
  </w:style>
  <w:style w:type="paragraph" w:styleId="Footer">
    <w:name w:val="footer"/>
    <w:basedOn w:val="Normal"/>
    <w:link w:val="FooterChar"/>
    <w:uiPriority w:val="99"/>
    <w:unhideWhenUsed/>
    <w:rsid w:val="00B336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3685"/>
  </w:style>
  <w:style w:type="paragraph" w:styleId="BalloonText">
    <w:name w:val="Balloon Text"/>
    <w:basedOn w:val="Normal"/>
    <w:link w:val="BalloonTextChar"/>
    <w:uiPriority w:val="99"/>
    <w:semiHidden/>
    <w:unhideWhenUsed/>
    <w:rsid w:val="00B3368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33685"/>
    <w:rPr>
      <w:rFonts w:ascii="Tahoma" w:hAnsi="Tahoma" w:cs="Tahoma"/>
      <w:sz w:val="16"/>
      <w:szCs w:val="16"/>
    </w:rPr>
  </w:style>
  <w:style w:type="character" w:styleId="PlaceholderText">
    <w:name w:val="Placeholder Text"/>
    <w:uiPriority w:val="99"/>
    <w:semiHidden/>
    <w:rsid w:val="00B33685"/>
    <w:rPr>
      <w:color w:val="808080"/>
    </w:rPr>
  </w:style>
  <w:style w:type="table" w:styleId="TableGrid">
    <w:name w:val="Table Grid"/>
    <w:basedOn w:val="TableNormal"/>
    <w:uiPriority w:val="59"/>
    <w:rsid w:val="00806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
    <w:name w:val="TABLE STYLE"/>
    <w:basedOn w:val="TableNormal"/>
    <w:uiPriority w:val="99"/>
    <w:rsid w:val="00A92B33"/>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tblStylePr w:type="firstRow">
      <w:pPr>
        <w:jc w:val="center"/>
      </w:pPr>
      <w:rPr>
        <w:rFonts w:ascii="Times New Roman" w:hAnsi="Times New Roman"/>
        <w:b/>
        <w:sz w:val="24"/>
      </w:rPr>
      <w:tblPr/>
      <w:trPr>
        <w:cantSplit/>
        <w:tblHeader/>
      </w:trPr>
      <w:tcPr>
        <w:shd w:val="clear" w:color="auto" w:fill="BFBFBF"/>
      </w:tcPr>
    </w:tblStylePr>
    <w:tblStylePr w:type="lastRow">
      <w:rPr>
        <w:rFonts w:ascii="Times New Roman" w:hAnsi="Times New Roman"/>
        <w:b/>
        <w:sz w:val="24"/>
      </w:rPr>
      <w:tblPr/>
      <w:tcPr>
        <w:shd w:val="clear" w:color="auto" w:fill="BFBFBF"/>
      </w:tcPr>
    </w:tblStylePr>
    <w:tblStylePr w:type="firstCol">
      <w:rPr>
        <w:rFonts w:ascii="Times New Roman" w:hAnsi="Times New Roman"/>
        <w:sz w:val="24"/>
      </w:rPr>
      <w:tblPr/>
      <w:trPr>
        <w:cantSplit/>
      </w:trPr>
    </w:tblStylePr>
    <w:tblStylePr w:type="lastCol">
      <w:rPr>
        <w:rFonts w:ascii="Times New Roman" w:hAnsi="Times New Roman"/>
        <w:sz w:val="24"/>
      </w:rPr>
    </w:tblStylePr>
    <w:tblStylePr w:type="band1Vert">
      <w:rPr>
        <w:rFonts w:ascii="Times New Roman" w:hAnsi="Times New Roman"/>
        <w:sz w:val="24"/>
      </w:rPr>
    </w:tblStylePr>
    <w:tblStylePr w:type="band2Vert">
      <w:rPr>
        <w:rFonts w:ascii="Times New Roman" w:hAnsi="Times New Roman"/>
        <w:sz w:val="24"/>
      </w:rPr>
    </w:tblStylePr>
    <w:tblStylePr w:type="band1Horz">
      <w:rPr>
        <w:rFonts w:ascii="Times New Roman" w:hAnsi="Times New Roman"/>
        <w:sz w:val="24"/>
      </w:rPr>
      <w:tblPr/>
      <w:tcPr>
        <w:shd w:val="clear" w:color="auto" w:fill="F2F2F2"/>
      </w:tcPr>
    </w:tblStylePr>
    <w:tblStylePr w:type="band2Horz">
      <w:rPr>
        <w:rFonts w:ascii="Times New Roman" w:hAnsi="Times New Roman"/>
        <w:sz w:val="24"/>
      </w:rPr>
    </w:tblStylePr>
    <w:tblStylePr w:type="neCell">
      <w:rPr>
        <w:rFonts w:ascii="Times New Roman" w:hAnsi="Times New Roman"/>
        <w:sz w:val="24"/>
      </w:rPr>
    </w:tblStylePr>
    <w:tblStylePr w:type="nwCell">
      <w:rPr>
        <w:rFonts w:ascii="Times New Roman" w:hAnsi="Times New Roman"/>
        <w:sz w:val="24"/>
      </w:rPr>
    </w:tblStylePr>
    <w:tblStylePr w:type="seCell">
      <w:rPr>
        <w:rFonts w:ascii="Times New Roman" w:hAnsi="Times New Roman"/>
        <w:sz w:val="24"/>
      </w:rPr>
    </w:tblStylePr>
    <w:tblStylePr w:type="swCell">
      <w:rPr>
        <w:rFonts w:ascii="Times New Roman" w:hAnsi="Times New Roman"/>
        <w:sz w:val="24"/>
      </w:rPr>
    </w:tblStylePr>
  </w:style>
  <w:style w:type="character" w:customStyle="1" w:styleId="Heading2Char">
    <w:name w:val="Heading 2 Char"/>
    <w:link w:val="Heading2"/>
    <w:uiPriority w:val="9"/>
    <w:semiHidden/>
    <w:rsid w:val="000D2698"/>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0D2698"/>
    <w:rPr>
      <w:rFonts w:ascii="Cambria" w:eastAsia="Times New Roman" w:hAnsi="Cambria" w:cs="Times New Roman"/>
      <w:b/>
      <w:bCs/>
      <w:color w:val="4F81BD"/>
    </w:rPr>
  </w:style>
  <w:style w:type="character" w:styleId="Hyperlink">
    <w:name w:val="Hyperlink"/>
    <w:uiPriority w:val="99"/>
    <w:unhideWhenUsed/>
    <w:rsid w:val="000D2698"/>
    <w:rPr>
      <w:color w:val="0000FF"/>
      <w:u w:val="single"/>
    </w:rPr>
  </w:style>
  <w:style w:type="paragraph" w:styleId="EndnoteText">
    <w:name w:val="endnote text"/>
    <w:basedOn w:val="Normal"/>
    <w:link w:val="EndnoteTextChar"/>
    <w:uiPriority w:val="99"/>
    <w:semiHidden/>
    <w:unhideWhenUsed/>
    <w:rsid w:val="005B6809"/>
    <w:rPr>
      <w:sz w:val="20"/>
      <w:szCs w:val="20"/>
      <w:lang w:eastAsia="x-none"/>
    </w:rPr>
  </w:style>
  <w:style w:type="character" w:customStyle="1" w:styleId="EndnoteTextChar">
    <w:name w:val="Endnote Text Char"/>
    <w:link w:val="EndnoteText"/>
    <w:uiPriority w:val="99"/>
    <w:semiHidden/>
    <w:rsid w:val="005B6809"/>
    <w:rPr>
      <w:lang w:val="lv-LV"/>
    </w:rPr>
  </w:style>
  <w:style w:type="character" w:styleId="EndnoteReference">
    <w:name w:val="endnote reference"/>
    <w:uiPriority w:val="99"/>
    <w:semiHidden/>
    <w:unhideWhenUsed/>
    <w:rsid w:val="005B6809"/>
    <w:rPr>
      <w:vertAlign w:val="superscript"/>
    </w:rPr>
  </w:style>
  <w:style w:type="paragraph" w:styleId="FootnoteText">
    <w:name w:val="footnote text"/>
    <w:basedOn w:val="Normal"/>
    <w:link w:val="FootnoteTextChar"/>
    <w:uiPriority w:val="99"/>
    <w:semiHidden/>
    <w:unhideWhenUsed/>
    <w:rsid w:val="0031052B"/>
    <w:rPr>
      <w:sz w:val="20"/>
      <w:szCs w:val="20"/>
      <w:lang w:eastAsia="x-none"/>
    </w:rPr>
  </w:style>
  <w:style w:type="character" w:customStyle="1" w:styleId="FootnoteTextChar">
    <w:name w:val="Footnote Text Char"/>
    <w:link w:val="FootnoteText"/>
    <w:uiPriority w:val="99"/>
    <w:semiHidden/>
    <w:rsid w:val="0031052B"/>
    <w:rPr>
      <w:lang w:val="lv-LV"/>
    </w:rPr>
  </w:style>
  <w:style w:type="character" w:styleId="FootnoteReference">
    <w:name w:val="footnote reference"/>
    <w:uiPriority w:val="99"/>
    <w:semiHidden/>
    <w:unhideWhenUsed/>
    <w:rsid w:val="0031052B"/>
    <w:rPr>
      <w:vertAlign w:val="superscript"/>
    </w:rPr>
  </w:style>
  <w:style w:type="character" w:styleId="CommentReference">
    <w:name w:val="annotation reference"/>
    <w:uiPriority w:val="99"/>
    <w:semiHidden/>
    <w:unhideWhenUsed/>
    <w:rsid w:val="00C3067D"/>
    <w:rPr>
      <w:sz w:val="16"/>
      <w:szCs w:val="16"/>
    </w:rPr>
  </w:style>
  <w:style w:type="paragraph" w:styleId="CommentText">
    <w:name w:val="annotation text"/>
    <w:basedOn w:val="Normal"/>
    <w:link w:val="CommentTextChar"/>
    <w:uiPriority w:val="99"/>
    <w:semiHidden/>
    <w:unhideWhenUsed/>
    <w:rsid w:val="00C3067D"/>
    <w:rPr>
      <w:sz w:val="20"/>
      <w:szCs w:val="20"/>
      <w:lang w:eastAsia="x-none"/>
    </w:rPr>
  </w:style>
  <w:style w:type="character" w:customStyle="1" w:styleId="CommentTextChar">
    <w:name w:val="Comment Text Char"/>
    <w:link w:val="CommentText"/>
    <w:uiPriority w:val="99"/>
    <w:semiHidden/>
    <w:rsid w:val="00C3067D"/>
    <w:rPr>
      <w:lang w:val="lv-LV"/>
    </w:rPr>
  </w:style>
  <w:style w:type="paragraph" w:styleId="CommentSubject">
    <w:name w:val="annotation subject"/>
    <w:basedOn w:val="CommentText"/>
    <w:next w:val="CommentText"/>
    <w:link w:val="CommentSubjectChar"/>
    <w:uiPriority w:val="99"/>
    <w:semiHidden/>
    <w:unhideWhenUsed/>
    <w:rsid w:val="00C3067D"/>
    <w:rPr>
      <w:b/>
      <w:bCs/>
    </w:rPr>
  </w:style>
  <w:style w:type="character" w:customStyle="1" w:styleId="CommentSubjectChar">
    <w:name w:val="Comment Subject Char"/>
    <w:link w:val="CommentSubject"/>
    <w:uiPriority w:val="99"/>
    <w:semiHidden/>
    <w:rsid w:val="00C3067D"/>
    <w:rPr>
      <w:b/>
      <w:bCs/>
      <w:lang w:val="lv-LV"/>
    </w:rPr>
  </w:style>
  <w:style w:type="paragraph" w:styleId="DocumentMap">
    <w:name w:val="Document Map"/>
    <w:basedOn w:val="Normal"/>
    <w:semiHidden/>
    <w:rsid w:val="00840928"/>
    <w:pPr>
      <w:shd w:val="clear" w:color="auto" w:fill="000080"/>
    </w:pPr>
    <w:rPr>
      <w:rFonts w:ascii="Tahoma" w:hAnsi="Tahoma" w:cs="Tahoma"/>
      <w:sz w:val="20"/>
      <w:szCs w:val="20"/>
    </w:rPr>
  </w:style>
  <w:style w:type="character" w:styleId="FollowedHyperlink">
    <w:name w:val="FollowedHyperlink"/>
    <w:uiPriority w:val="99"/>
    <w:semiHidden/>
    <w:unhideWhenUsed/>
    <w:rsid w:val="00283A5E"/>
    <w:rPr>
      <w:color w:val="800080"/>
      <w:u w:val="single"/>
    </w:rPr>
  </w:style>
  <w:style w:type="paragraph" w:styleId="NoSpacing">
    <w:name w:val="No Spacing"/>
    <w:uiPriority w:val="1"/>
    <w:qFormat/>
    <w:rsid w:val="000B1EE4"/>
    <w:rPr>
      <w:sz w:val="24"/>
      <w:szCs w:val="24"/>
      <w:lang w:val="en-US" w:eastAsia="en-US"/>
    </w:rPr>
  </w:style>
  <w:style w:type="paragraph" w:styleId="Revision">
    <w:name w:val="Revision"/>
    <w:hidden/>
    <w:uiPriority w:val="99"/>
    <w:semiHidden/>
    <w:rsid w:val="00472F09"/>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11072"/>
    <w:pPr>
      <w:spacing w:after="200" w:line="360" w:lineRule="auto"/>
    </w:pPr>
    <w:rPr>
      <w:sz w:val="24"/>
      <w:szCs w:val="24"/>
      <w:lang w:eastAsia="en-US"/>
    </w:rPr>
  </w:style>
  <w:style w:type="paragraph" w:styleId="Heading1">
    <w:name w:val="heading 1"/>
    <w:basedOn w:val="Normal"/>
    <w:next w:val="Normal"/>
    <w:link w:val="Heading1Char"/>
    <w:uiPriority w:val="9"/>
    <w:rsid w:val="000D2698"/>
    <w:pPr>
      <w:keepNext/>
      <w:keepLines/>
      <w:spacing w:before="480" w:after="0"/>
      <w:outlineLvl w:val="0"/>
    </w:pPr>
    <w:rPr>
      <w:rFonts w:ascii="Cambria" w:eastAsia="Times New Roman" w:hAnsi="Cambria"/>
      <w:b/>
      <w:bCs/>
      <w:color w:val="376092"/>
      <w:sz w:val="28"/>
      <w:szCs w:val="28"/>
      <w:lang w:val="x-none" w:eastAsia="x-none"/>
    </w:rPr>
  </w:style>
  <w:style w:type="paragraph" w:styleId="Heading2">
    <w:name w:val="heading 2"/>
    <w:basedOn w:val="Normal"/>
    <w:next w:val="Normal"/>
    <w:link w:val="Heading2Char"/>
    <w:uiPriority w:val="9"/>
    <w:rsid w:val="000D2698"/>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rsid w:val="000D2698"/>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1"/>
    <w:next w:val="Normal1"/>
    <w:uiPriority w:val="39"/>
    <w:unhideWhenUsed/>
    <w:rsid w:val="0042344E"/>
    <w:pPr>
      <w:ind w:left="567"/>
    </w:pPr>
    <w:rPr>
      <w:noProof/>
    </w:rPr>
  </w:style>
  <w:style w:type="paragraph" w:styleId="TOC2">
    <w:name w:val="toc 2"/>
    <w:basedOn w:val="Normal1"/>
    <w:next w:val="Normal1"/>
    <w:uiPriority w:val="39"/>
    <w:unhideWhenUsed/>
    <w:rsid w:val="0042344E"/>
    <w:pPr>
      <w:ind w:left="284"/>
    </w:pPr>
    <w:rPr>
      <w:noProof/>
    </w:rPr>
  </w:style>
  <w:style w:type="paragraph" w:styleId="TOC1">
    <w:name w:val="toc 1"/>
    <w:basedOn w:val="Normal1"/>
    <w:next w:val="Normal1"/>
    <w:uiPriority w:val="39"/>
    <w:unhideWhenUsed/>
    <w:rsid w:val="0042344E"/>
    <w:rPr>
      <w:noProof/>
    </w:rPr>
  </w:style>
  <w:style w:type="paragraph" w:styleId="TOC4">
    <w:name w:val="toc 4"/>
    <w:basedOn w:val="Normal1"/>
    <w:next w:val="Normal1"/>
    <w:uiPriority w:val="39"/>
    <w:unhideWhenUsed/>
    <w:rsid w:val="0042344E"/>
    <w:pPr>
      <w:ind w:left="851"/>
    </w:pPr>
    <w:rPr>
      <w:noProof/>
    </w:rPr>
  </w:style>
  <w:style w:type="character" w:customStyle="1" w:styleId="Heading1Char">
    <w:name w:val="Heading 1 Char"/>
    <w:link w:val="Heading1"/>
    <w:uiPriority w:val="9"/>
    <w:rsid w:val="000D2698"/>
    <w:rPr>
      <w:rFonts w:ascii="Cambria" w:eastAsia="Times New Roman" w:hAnsi="Cambria" w:cs="Times New Roman"/>
      <w:b/>
      <w:bCs/>
      <w:color w:val="376092"/>
      <w:sz w:val="28"/>
      <w:szCs w:val="28"/>
    </w:rPr>
  </w:style>
  <w:style w:type="paragraph" w:customStyle="1" w:styleId="Normal1">
    <w:name w:val="Normal1"/>
    <w:link w:val="NORMALChar"/>
    <w:qFormat/>
    <w:rsid w:val="00BC0023"/>
    <w:pPr>
      <w:spacing w:line="360" w:lineRule="auto"/>
      <w:jc w:val="both"/>
    </w:pPr>
    <w:rPr>
      <w:rFonts w:eastAsia="Times New Roman"/>
      <w:sz w:val="24"/>
      <w:szCs w:val="24"/>
    </w:rPr>
  </w:style>
  <w:style w:type="character" w:customStyle="1" w:styleId="NORMALChar">
    <w:name w:val="NORMAL Char"/>
    <w:link w:val="Normal1"/>
    <w:rsid w:val="00BC0023"/>
    <w:rPr>
      <w:rFonts w:eastAsia="Times New Roman"/>
      <w:sz w:val="24"/>
      <w:szCs w:val="24"/>
      <w:lang w:bidi="ar-SA"/>
    </w:rPr>
  </w:style>
  <w:style w:type="paragraph" w:customStyle="1" w:styleId="PARAGRAPH">
    <w:name w:val="PARAGRAPH"/>
    <w:link w:val="PARAGRAPHChar"/>
    <w:qFormat/>
    <w:rsid w:val="000B1EE4"/>
    <w:pPr>
      <w:spacing w:line="360" w:lineRule="auto"/>
      <w:ind w:firstLine="567"/>
      <w:jc w:val="both"/>
    </w:pPr>
    <w:rPr>
      <w:rFonts w:eastAsia="Times New Roman"/>
      <w:sz w:val="24"/>
      <w:szCs w:val="24"/>
      <w:lang w:val="en-US"/>
    </w:rPr>
  </w:style>
  <w:style w:type="character" w:customStyle="1" w:styleId="PARAGRAPHChar">
    <w:name w:val="PARAGRAPH Char"/>
    <w:link w:val="PARAGRAPH"/>
    <w:rsid w:val="000B1EE4"/>
    <w:rPr>
      <w:rFonts w:eastAsia="Times New Roman"/>
      <w:sz w:val="24"/>
      <w:szCs w:val="24"/>
      <w:lang w:val="en-US"/>
    </w:rPr>
  </w:style>
  <w:style w:type="paragraph" w:customStyle="1" w:styleId="TABLETEXT">
    <w:name w:val="TABLE_TEXT"/>
    <w:link w:val="TABLETEXTChar"/>
    <w:qFormat/>
    <w:rsid w:val="000B1EE4"/>
    <w:rPr>
      <w:rFonts w:eastAsia="Times New Roman"/>
      <w:sz w:val="24"/>
      <w:szCs w:val="24"/>
      <w:lang w:val="en-US" w:eastAsia="en-US"/>
    </w:rPr>
  </w:style>
  <w:style w:type="character" w:customStyle="1" w:styleId="TABLETEXTChar">
    <w:name w:val="TABLE_TEXT Char"/>
    <w:link w:val="TABLETEXT"/>
    <w:rsid w:val="000B1EE4"/>
    <w:rPr>
      <w:rFonts w:eastAsia="Times New Roman"/>
      <w:sz w:val="24"/>
      <w:szCs w:val="24"/>
      <w:lang w:val="en-US" w:eastAsia="en-US"/>
    </w:rPr>
  </w:style>
  <w:style w:type="paragraph" w:customStyle="1" w:styleId="H1NONCONTENT">
    <w:name w:val="H1_NON_CONTENT"/>
    <w:link w:val="H1NONCONTENTChar"/>
    <w:qFormat/>
    <w:rsid w:val="004B60C3"/>
    <w:pPr>
      <w:spacing w:before="240" w:after="240" w:line="360" w:lineRule="auto"/>
      <w:jc w:val="center"/>
      <w:outlineLvl w:val="0"/>
    </w:pPr>
    <w:rPr>
      <w:rFonts w:eastAsia="Times New Roman"/>
      <w:caps/>
      <w:sz w:val="28"/>
      <w:szCs w:val="28"/>
    </w:rPr>
  </w:style>
  <w:style w:type="character" w:customStyle="1" w:styleId="H1NONCONTENTChar">
    <w:name w:val="H1_NON_CONTENT Char"/>
    <w:link w:val="H1NONCONTENT"/>
    <w:rsid w:val="004B60C3"/>
    <w:rPr>
      <w:rFonts w:eastAsia="Times New Roman"/>
      <w:caps/>
      <w:sz w:val="28"/>
      <w:szCs w:val="28"/>
    </w:rPr>
  </w:style>
  <w:style w:type="paragraph" w:customStyle="1" w:styleId="H1CONTENT">
    <w:name w:val="H1_CONTENT"/>
    <w:basedOn w:val="PARAGRAPH"/>
    <w:link w:val="H1CONTENTChar"/>
    <w:qFormat/>
    <w:rsid w:val="000B1EE4"/>
    <w:pPr>
      <w:spacing w:before="240" w:after="240"/>
      <w:ind w:firstLine="0"/>
      <w:jc w:val="center"/>
      <w:outlineLvl w:val="0"/>
    </w:pPr>
    <w:rPr>
      <w:caps/>
      <w:sz w:val="28"/>
      <w:lang w:eastAsia="x-none"/>
    </w:rPr>
  </w:style>
  <w:style w:type="character" w:customStyle="1" w:styleId="H1CONTENTChar">
    <w:name w:val="H1_CONTENT Char"/>
    <w:link w:val="H1CONTENT"/>
    <w:rsid w:val="000B1EE4"/>
    <w:rPr>
      <w:rFonts w:eastAsia="Times New Roman"/>
      <w:caps/>
      <w:sz w:val="28"/>
      <w:szCs w:val="24"/>
      <w:lang w:val="en-US" w:eastAsia="x-none"/>
    </w:rPr>
  </w:style>
  <w:style w:type="paragraph" w:customStyle="1" w:styleId="H1SECTION">
    <w:name w:val="H1_SECTION"/>
    <w:link w:val="H1SECTIONChar"/>
    <w:qFormat/>
    <w:rsid w:val="000B1EE4"/>
    <w:pPr>
      <w:numPr>
        <w:numId w:val="1"/>
      </w:numPr>
      <w:spacing w:before="240" w:after="240" w:line="360" w:lineRule="auto"/>
      <w:jc w:val="center"/>
      <w:outlineLvl w:val="0"/>
    </w:pPr>
    <w:rPr>
      <w:rFonts w:eastAsia="Times New Roman"/>
      <w:caps/>
      <w:sz w:val="28"/>
      <w:szCs w:val="24"/>
      <w:lang w:val="en-US"/>
    </w:rPr>
  </w:style>
  <w:style w:type="character" w:customStyle="1" w:styleId="H1SECTIONChar">
    <w:name w:val="H1_SECTION Char"/>
    <w:link w:val="H1SECTION"/>
    <w:rsid w:val="000B1EE4"/>
    <w:rPr>
      <w:rFonts w:eastAsia="Times New Roman"/>
      <w:caps/>
      <w:sz w:val="28"/>
      <w:szCs w:val="24"/>
      <w:lang w:val="en-US"/>
    </w:rPr>
  </w:style>
  <w:style w:type="paragraph" w:customStyle="1" w:styleId="H1IMAGE">
    <w:name w:val="H1_IMAGE"/>
    <w:link w:val="H1IMAGEChar"/>
    <w:qFormat/>
    <w:rsid w:val="000B1EE4"/>
    <w:pPr>
      <w:numPr>
        <w:ilvl w:val="1"/>
        <w:numId w:val="1"/>
      </w:numPr>
      <w:spacing w:after="200"/>
      <w:jc w:val="center"/>
    </w:pPr>
    <w:rPr>
      <w:rFonts w:eastAsia="Times New Roman"/>
      <w:i/>
      <w:sz w:val="24"/>
      <w:szCs w:val="24"/>
      <w:lang w:val="en-US"/>
    </w:rPr>
  </w:style>
  <w:style w:type="character" w:customStyle="1" w:styleId="H1IMAGEChar">
    <w:name w:val="H1_IMAGE Char"/>
    <w:link w:val="H1IMAGE"/>
    <w:rsid w:val="000B1EE4"/>
    <w:rPr>
      <w:rFonts w:eastAsia="Times New Roman"/>
      <w:i/>
      <w:sz w:val="24"/>
      <w:szCs w:val="24"/>
      <w:lang w:val="en-US"/>
    </w:rPr>
  </w:style>
  <w:style w:type="paragraph" w:customStyle="1" w:styleId="H2SECTION">
    <w:name w:val="H2_SECTION"/>
    <w:link w:val="H2SECTIONChar"/>
    <w:qFormat/>
    <w:rsid w:val="000B1EE4"/>
    <w:pPr>
      <w:numPr>
        <w:ilvl w:val="2"/>
        <w:numId w:val="1"/>
      </w:numPr>
      <w:spacing w:before="240" w:after="240" w:line="360" w:lineRule="auto"/>
      <w:jc w:val="center"/>
      <w:outlineLvl w:val="1"/>
    </w:pPr>
    <w:rPr>
      <w:rFonts w:eastAsia="Times New Roman"/>
      <w:b/>
      <w:sz w:val="28"/>
      <w:szCs w:val="24"/>
      <w:lang w:val="en-US"/>
    </w:rPr>
  </w:style>
  <w:style w:type="character" w:customStyle="1" w:styleId="H2SECTIONChar">
    <w:name w:val="H2_SECTION Char"/>
    <w:link w:val="H2SECTION"/>
    <w:rsid w:val="000B1EE4"/>
    <w:rPr>
      <w:rFonts w:eastAsia="Times New Roman"/>
      <w:b/>
      <w:sz w:val="28"/>
      <w:szCs w:val="24"/>
      <w:lang w:val="en-US"/>
    </w:rPr>
  </w:style>
  <w:style w:type="paragraph" w:customStyle="1" w:styleId="H2IMAGE">
    <w:name w:val="H2_IMAGE"/>
    <w:link w:val="H2IMAGEChar"/>
    <w:qFormat/>
    <w:rsid w:val="000B1EE4"/>
    <w:pPr>
      <w:numPr>
        <w:ilvl w:val="3"/>
        <w:numId w:val="1"/>
      </w:numPr>
      <w:spacing w:after="200"/>
      <w:jc w:val="center"/>
    </w:pPr>
    <w:rPr>
      <w:rFonts w:eastAsia="Times New Roman"/>
      <w:i/>
      <w:sz w:val="24"/>
      <w:szCs w:val="24"/>
      <w:lang w:val="en-US"/>
    </w:rPr>
  </w:style>
  <w:style w:type="character" w:customStyle="1" w:styleId="H2IMAGEChar">
    <w:name w:val="H2_IMAGE Char"/>
    <w:link w:val="H2IMAGE"/>
    <w:rsid w:val="000B1EE4"/>
    <w:rPr>
      <w:rFonts w:eastAsia="Times New Roman"/>
      <w:i/>
      <w:sz w:val="24"/>
      <w:szCs w:val="24"/>
      <w:lang w:val="en-US"/>
    </w:rPr>
  </w:style>
  <w:style w:type="paragraph" w:customStyle="1" w:styleId="H3SECTION">
    <w:name w:val="H3_SECTION"/>
    <w:link w:val="H3SECTIONChar"/>
    <w:qFormat/>
    <w:rsid w:val="000B1EE4"/>
    <w:pPr>
      <w:numPr>
        <w:ilvl w:val="4"/>
        <w:numId w:val="1"/>
      </w:numPr>
      <w:spacing w:before="200" w:after="200" w:line="360" w:lineRule="auto"/>
      <w:outlineLvl w:val="2"/>
    </w:pPr>
    <w:rPr>
      <w:rFonts w:eastAsia="Times New Roman"/>
      <w:b/>
      <w:i/>
      <w:sz w:val="26"/>
      <w:szCs w:val="24"/>
      <w:lang w:val="en-US"/>
    </w:rPr>
  </w:style>
  <w:style w:type="character" w:customStyle="1" w:styleId="H3SECTIONChar">
    <w:name w:val="H3_SECTION Char"/>
    <w:link w:val="H3SECTION"/>
    <w:rsid w:val="000B1EE4"/>
    <w:rPr>
      <w:rFonts w:eastAsia="Times New Roman"/>
      <w:b/>
      <w:i/>
      <w:sz w:val="26"/>
      <w:szCs w:val="24"/>
      <w:lang w:val="en-US"/>
    </w:rPr>
  </w:style>
  <w:style w:type="paragraph" w:customStyle="1" w:styleId="H3IMAGE">
    <w:name w:val="H3_IMAGE"/>
    <w:link w:val="H3IMAGEChar"/>
    <w:qFormat/>
    <w:rsid w:val="00C956E6"/>
    <w:pPr>
      <w:numPr>
        <w:ilvl w:val="5"/>
        <w:numId w:val="1"/>
      </w:numPr>
      <w:spacing w:after="200"/>
      <w:ind w:left="0"/>
      <w:jc w:val="center"/>
    </w:pPr>
    <w:rPr>
      <w:rFonts w:eastAsia="Times New Roman"/>
      <w:i/>
      <w:sz w:val="24"/>
      <w:szCs w:val="24"/>
      <w:lang w:val="en-US"/>
    </w:rPr>
  </w:style>
  <w:style w:type="character" w:customStyle="1" w:styleId="H3IMAGEChar">
    <w:name w:val="H3_IMAGE Char"/>
    <w:link w:val="H3IMAGE"/>
    <w:rsid w:val="00C956E6"/>
    <w:rPr>
      <w:rFonts w:eastAsia="Times New Roman"/>
      <w:i/>
      <w:sz w:val="24"/>
      <w:szCs w:val="24"/>
      <w:lang w:val="en-US"/>
    </w:rPr>
  </w:style>
  <w:style w:type="paragraph" w:customStyle="1" w:styleId="H4SECTION">
    <w:name w:val="H4_SECTION"/>
    <w:link w:val="H4SECTIONChar"/>
    <w:qFormat/>
    <w:rsid w:val="000B1EE4"/>
    <w:pPr>
      <w:numPr>
        <w:ilvl w:val="6"/>
        <w:numId w:val="1"/>
      </w:numPr>
      <w:spacing w:before="200" w:after="200" w:line="360" w:lineRule="auto"/>
      <w:outlineLvl w:val="3"/>
    </w:pPr>
    <w:rPr>
      <w:rFonts w:eastAsia="Times New Roman"/>
      <w:b/>
      <w:i/>
      <w:sz w:val="24"/>
      <w:szCs w:val="24"/>
      <w:lang w:val="en-US"/>
    </w:rPr>
  </w:style>
  <w:style w:type="character" w:customStyle="1" w:styleId="H4SECTIONChar">
    <w:name w:val="H4_SECTION Char"/>
    <w:link w:val="H4SECTION"/>
    <w:rsid w:val="000B1EE4"/>
    <w:rPr>
      <w:rFonts w:eastAsia="Times New Roman"/>
      <w:b/>
      <w:i/>
      <w:sz w:val="24"/>
      <w:szCs w:val="24"/>
      <w:lang w:val="en-US"/>
    </w:rPr>
  </w:style>
  <w:style w:type="paragraph" w:customStyle="1" w:styleId="H4IMAGE">
    <w:name w:val="H4_IMAGE"/>
    <w:link w:val="H4IMAGEChar"/>
    <w:qFormat/>
    <w:rsid w:val="000B1EE4"/>
    <w:pPr>
      <w:numPr>
        <w:ilvl w:val="7"/>
        <w:numId w:val="1"/>
      </w:numPr>
      <w:spacing w:after="200"/>
      <w:jc w:val="center"/>
    </w:pPr>
    <w:rPr>
      <w:rFonts w:eastAsia="Times New Roman"/>
      <w:i/>
      <w:sz w:val="24"/>
      <w:szCs w:val="24"/>
      <w:lang w:val="en-US"/>
    </w:rPr>
  </w:style>
  <w:style w:type="character" w:customStyle="1" w:styleId="H4IMAGEChar">
    <w:name w:val="H4_IMAGE Char"/>
    <w:link w:val="H4IMAGE"/>
    <w:rsid w:val="000B1EE4"/>
    <w:rPr>
      <w:rFonts w:eastAsia="Times New Roman"/>
      <w:i/>
      <w:sz w:val="24"/>
      <w:szCs w:val="24"/>
      <w:lang w:val="en-US"/>
    </w:rPr>
  </w:style>
  <w:style w:type="paragraph" w:customStyle="1" w:styleId="PIMAGE">
    <w:name w:val="P_IMAGE"/>
    <w:link w:val="PIMAGEChar"/>
    <w:qFormat/>
    <w:rsid w:val="000B1EE4"/>
    <w:pPr>
      <w:jc w:val="center"/>
    </w:pPr>
    <w:rPr>
      <w:rFonts w:eastAsia="Times New Roman"/>
      <w:sz w:val="24"/>
      <w:szCs w:val="24"/>
      <w:lang w:val="en-US"/>
    </w:rPr>
  </w:style>
  <w:style w:type="character" w:customStyle="1" w:styleId="PIMAGEChar">
    <w:name w:val="P_IMAGE Char"/>
    <w:link w:val="PIMAGE"/>
    <w:rsid w:val="000B1EE4"/>
    <w:rPr>
      <w:rFonts w:eastAsia="Times New Roman"/>
      <w:sz w:val="24"/>
      <w:szCs w:val="24"/>
      <w:lang w:val="en-US"/>
    </w:rPr>
  </w:style>
  <w:style w:type="paragraph" w:customStyle="1" w:styleId="HTABLE">
    <w:name w:val="H_TABLE"/>
    <w:link w:val="HTABLEChar"/>
    <w:qFormat/>
    <w:rsid w:val="000B1EE4"/>
    <w:pPr>
      <w:numPr>
        <w:ilvl w:val="8"/>
        <w:numId w:val="1"/>
      </w:numPr>
      <w:spacing w:before="240" w:line="360" w:lineRule="auto"/>
      <w:jc w:val="right"/>
    </w:pPr>
    <w:rPr>
      <w:rFonts w:eastAsia="Times New Roman"/>
      <w:sz w:val="24"/>
      <w:szCs w:val="24"/>
      <w:lang w:val="en-US"/>
    </w:rPr>
  </w:style>
  <w:style w:type="character" w:customStyle="1" w:styleId="HTABLEChar">
    <w:name w:val="H_TABLE Char"/>
    <w:link w:val="HTABLE"/>
    <w:rsid w:val="000B1EE4"/>
    <w:rPr>
      <w:rFonts w:eastAsia="Times New Roman"/>
      <w:sz w:val="24"/>
      <w:szCs w:val="24"/>
      <w:lang w:val="en-US"/>
    </w:rPr>
  </w:style>
  <w:style w:type="paragraph" w:customStyle="1" w:styleId="CODEBLOCK">
    <w:name w:val="CODE_BLOCK"/>
    <w:link w:val="CODEBLOCKChar"/>
    <w:qFormat/>
    <w:rsid w:val="000B1EE4"/>
    <w:pPr>
      <w:pBdr>
        <w:top w:val="single" w:sz="4" w:space="1" w:color="auto"/>
        <w:left w:val="single" w:sz="4" w:space="4" w:color="auto"/>
        <w:bottom w:val="single" w:sz="4" w:space="1" w:color="auto"/>
        <w:right w:val="single" w:sz="4" w:space="4" w:color="auto"/>
      </w:pBdr>
      <w:shd w:val="clear" w:color="auto" w:fill="EEECE1"/>
    </w:pPr>
    <w:rPr>
      <w:rFonts w:ascii="Consolas" w:eastAsia="Times New Roman" w:hAnsi="Consolas"/>
      <w:szCs w:val="24"/>
      <w:lang w:val="en-US"/>
    </w:rPr>
  </w:style>
  <w:style w:type="character" w:customStyle="1" w:styleId="CODEBLOCKChar">
    <w:name w:val="CODE_BLOCK Char"/>
    <w:link w:val="CODEBLOCK"/>
    <w:rsid w:val="000B1EE4"/>
    <w:rPr>
      <w:rFonts w:ascii="Consolas" w:eastAsia="Times New Roman" w:hAnsi="Consolas"/>
      <w:szCs w:val="24"/>
      <w:shd w:val="clear" w:color="auto" w:fill="EEECE1"/>
      <w:lang w:val="en-US"/>
    </w:rPr>
  </w:style>
  <w:style w:type="paragraph" w:styleId="Header">
    <w:name w:val="header"/>
    <w:basedOn w:val="Normal"/>
    <w:link w:val="HeaderChar"/>
    <w:uiPriority w:val="99"/>
    <w:unhideWhenUsed/>
    <w:rsid w:val="00B3368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3685"/>
  </w:style>
  <w:style w:type="paragraph" w:styleId="Footer">
    <w:name w:val="footer"/>
    <w:basedOn w:val="Normal"/>
    <w:link w:val="FooterChar"/>
    <w:uiPriority w:val="99"/>
    <w:unhideWhenUsed/>
    <w:rsid w:val="00B336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3685"/>
  </w:style>
  <w:style w:type="paragraph" w:styleId="BalloonText">
    <w:name w:val="Balloon Text"/>
    <w:basedOn w:val="Normal"/>
    <w:link w:val="BalloonTextChar"/>
    <w:uiPriority w:val="99"/>
    <w:semiHidden/>
    <w:unhideWhenUsed/>
    <w:rsid w:val="00B3368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33685"/>
    <w:rPr>
      <w:rFonts w:ascii="Tahoma" w:hAnsi="Tahoma" w:cs="Tahoma"/>
      <w:sz w:val="16"/>
      <w:szCs w:val="16"/>
    </w:rPr>
  </w:style>
  <w:style w:type="character" w:styleId="PlaceholderText">
    <w:name w:val="Placeholder Text"/>
    <w:uiPriority w:val="99"/>
    <w:semiHidden/>
    <w:rsid w:val="00B33685"/>
    <w:rPr>
      <w:color w:val="808080"/>
    </w:rPr>
  </w:style>
  <w:style w:type="table" w:styleId="TableGrid">
    <w:name w:val="Table Grid"/>
    <w:basedOn w:val="TableNormal"/>
    <w:uiPriority w:val="59"/>
    <w:rsid w:val="00806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
    <w:name w:val="TABLE STYLE"/>
    <w:basedOn w:val="TableNormal"/>
    <w:uiPriority w:val="99"/>
    <w:rsid w:val="00A92B33"/>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tblStylePr w:type="firstRow">
      <w:pPr>
        <w:jc w:val="center"/>
      </w:pPr>
      <w:rPr>
        <w:rFonts w:ascii="Times New Roman" w:hAnsi="Times New Roman"/>
        <w:b/>
        <w:sz w:val="24"/>
      </w:rPr>
      <w:tblPr/>
      <w:trPr>
        <w:cantSplit/>
        <w:tblHeader/>
      </w:trPr>
      <w:tcPr>
        <w:shd w:val="clear" w:color="auto" w:fill="BFBFBF"/>
      </w:tcPr>
    </w:tblStylePr>
    <w:tblStylePr w:type="lastRow">
      <w:rPr>
        <w:rFonts w:ascii="Times New Roman" w:hAnsi="Times New Roman"/>
        <w:b/>
        <w:sz w:val="24"/>
      </w:rPr>
      <w:tblPr/>
      <w:tcPr>
        <w:shd w:val="clear" w:color="auto" w:fill="BFBFBF"/>
      </w:tcPr>
    </w:tblStylePr>
    <w:tblStylePr w:type="firstCol">
      <w:rPr>
        <w:rFonts w:ascii="Times New Roman" w:hAnsi="Times New Roman"/>
        <w:sz w:val="24"/>
      </w:rPr>
      <w:tblPr/>
      <w:trPr>
        <w:cantSplit/>
      </w:trPr>
    </w:tblStylePr>
    <w:tblStylePr w:type="lastCol">
      <w:rPr>
        <w:rFonts w:ascii="Times New Roman" w:hAnsi="Times New Roman"/>
        <w:sz w:val="24"/>
      </w:rPr>
    </w:tblStylePr>
    <w:tblStylePr w:type="band1Vert">
      <w:rPr>
        <w:rFonts w:ascii="Times New Roman" w:hAnsi="Times New Roman"/>
        <w:sz w:val="24"/>
      </w:rPr>
    </w:tblStylePr>
    <w:tblStylePr w:type="band2Vert">
      <w:rPr>
        <w:rFonts w:ascii="Times New Roman" w:hAnsi="Times New Roman"/>
        <w:sz w:val="24"/>
      </w:rPr>
    </w:tblStylePr>
    <w:tblStylePr w:type="band1Horz">
      <w:rPr>
        <w:rFonts w:ascii="Times New Roman" w:hAnsi="Times New Roman"/>
        <w:sz w:val="24"/>
      </w:rPr>
      <w:tblPr/>
      <w:tcPr>
        <w:shd w:val="clear" w:color="auto" w:fill="F2F2F2"/>
      </w:tcPr>
    </w:tblStylePr>
    <w:tblStylePr w:type="band2Horz">
      <w:rPr>
        <w:rFonts w:ascii="Times New Roman" w:hAnsi="Times New Roman"/>
        <w:sz w:val="24"/>
      </w:rPr>
    </w:tblStylePr>
    <w:tblStylePr w:type="neCell">
      <w:rPr>
        <w:rFonts w:ascii="Times New Roman" w:hAnsi="Times New Roman"/>
        <w:sz w:val="24"/>
      </w:rPr>
    </w:tblStylePr>
    <w:tblStylePr w:type="nwCell">
      <w:rPr>
        <w:rFonts w:ascii="Times New Roman" w:hAnsi="Times New Roman"/>
        <w:sz w:val="24"/>
      </w:rPr>
    </w:tblStylePr>
    <w:tblStylePr w:type="seCell">
      <w:rPr>
        <w:rFonts w:ascii="Times New Roman" w:hAnsi="Times New Roman"/>
        <w:sz w:val="24"/>
      </w:rPr>
    </w:tblStylePr>
    <w:tblStylePr w:type="swCell">
      <w:rPr>
        <w:rFonts w:ascii="Times New Roman" w:hAnsi="Times New Roman"/>
        <w:sz w:val="24"/>
      </w:rPr>
    </w:tblStylePr>
  </w:style>
  <w:style w:type="character" w:customStyle="1" w:styleId="Heading2Char">
    <w:name w:val="Heading 2 Char"/>
    <w:link w:val="Heading2"/>
    <w:uiPriority w:val="9"/>
    <w:semiHidden/>
    <w:rsid w:val="000D2698"/>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0D2698"/>
    <w:rPr>
      <w:rFonts w:ascii="Cambria" w:eastAsia="Times New Roman" w:hAnsi="Cambria" w:cs="Times New Roman"/>
      <w:b/>
      <w:bCs/>
      <w:color w:val="4F81BD"/>
    </w:rPr>
  </w:style>
  <w:style w:type="character" w:styleId="Hyperlink">
    <w:name w:val="Hyperlink"/>
    <w:uiPriority w:val="99"/>
    <w:unhideWhenUsed/>
    <w:rsid w:val="000D2698"/>
    <w:rPr>
      <w:color w:val="0000FF"/>
      <w:u w:val="single"/>
    </w:rPr>
  </w:style>
  <w:style w:type="paragraph" w:styleId="EndnoteText">
    <w:name w:val="endnote text"/>
    <w:basedOn w:val="Normal"/>
    <w:link w:val="EndnoteTextChar"/>
    <w:uiPriority w:val="99"/>
    <w:semiHidden/>
    <w:unhideWhenUsed/>
    <w:rsid w:val="005B6809"/>
    <w:rPr>
      <w:sz w:val="20"/>
      <w:szCs w:val="20"/>
      <w:lang w:eastAsia="x-none"/>
    </w:rPr>
  </w:style>
  <w:style w:type="character" w:customStyle="1" w:styleId="EndnoteTextChar">
    <w:name w:val="Endnote Text Char"/>
    <w:link w:val="EndnoteText"/>
    <w:uiPriority w:val="99"/>
    <w:semiHidden/>
    <w:rsid w:val="005B6809"/>
    <w:rPr>
      <w:lang w:val="lv-LV"/>
    </w:rPr>
  </w:style>
  <w:style w:type="character" w:styleId="EndnoteReference">
    <w:name w:val="endnote reference"/>
    <w:uiPriority w:val="99"/>
    <w:semiHidden/>
    <w:unhideWhenUsed/>
    <w:rsid w:val="005B6809"/>
    <w:rPr>
      <w:vertAlign w:val="superscript"/>
    </w:rPr>
  </w:style>
  <w:style w:type="paragraph" w:styleId="FootnoteText">
    <w:name w:val="footnote text"/>
    <w:basedOn w:val="Normal"/>
    <w:link w:val="FootnoteTextChar"/>
    <w:uiPriority w:val="99"/>
    <w:semiHidden/>
    <w:unhideWhenUsed/>
    <w:rsid w:val="0031052B"/>
    <w:rPr>
      <w:sz w:val="20"/>
      <w:szCs w:val="20"/>
      <w:lang w:eastAsia="x-none"/>
    </w:rPr>
  </w:style>
  <w:style w:type="character" w:customStyle="1" w:styleId="FootnoteTextChar">
    <w:name w:val="Footnote Text Char"/>
    <w:link w:val="FootnoteText"/>
    <w:uiPriority w:val="99"/>
    <w:semiHidden/>
    <w:rsid w:val="0031052B"/>
    <w:rPr>
      <w:lang w:val="lv-LV"/>
    </w:rPr>
  </w:style>
  <w:style w:type="character" w:styleId="FootnoteReference">
    <w:name w:val="footnote reference"/>
    <w:uiPriority w:val="99"/>
    <w:semiHidden/>
    <w:unhideWhenUsed/>
    <w:rsid w:val="0031052B"/>
    <w:rPr>
      <w:vertAlign w:val="superscript"/>
    </w:rPr>
  </w:style>
  <w:style w:type="character" w:styleId="CommentReference">
    <w:name w:val="annotation reference"/>
    <w:uiPriority w:val="99"/>
    <w:semiHidden/>
    <w:unhideWhenUsed/>
    <w:rsid w:val="00C3067D"/>
    <w:rPr>
      <w:sz w:val="16"/>
      <w:szCs w:val="16"/>
    </w:rPr>
  </w:style>
  <w:style w:type="paragraph" w:styleId="CommentText">
    <w:name w:val="annotation text"/>
    <w:basedOn w:val="Normal"/>
    <w:link w:val="CommentTextChar"/>
    <w:uiPriority w:val="99"/>
    <w:semiHidden/>
    <w:unhideWhenUsed/>
    <w:rsid w:val="00C3067D"/>
    <w:rPr>
      <w:sz w:val="20"/>
      <w:szCs w:val="20"/>
      <w:lang w:eastAsia="x-none"/>
    </w:rPr>
  </w:style>
  <w:style w:type="character" w:customStyle="1" w:styleId="CommentTextChar">
    <w:name w:val="Comment Text Char"/>
    <w:link w:val="CommentText"/>
    <w:uiPriority w:val="99"/>
    <w:semiHidden/>
    <w:rsid w:val="00C3067D"/>
    <w:rPr>
      <w:lang w:val="lv-LV"/>
    </w:rPr>
  </w:style>
  <w:style w:type="paragraph" w:styleId="CommentSubject">
    <w:name w:val="annotation subject"/>
    <w:basedOn w:val="CommentText"/>
    <w:next w:val="CommentText"/>
    <w:link w:val="CommentSubjectChar"/>
    <w:uiPriority w:val="99"/>
    <w:semiHidden/>
    <w:unhideWhenUsed/>
    <w:rsid w:val="00C3067D"/>
    <w:rPr>
      <w:b/>
      <w:bCs/>
    </w:rPr>
  </w:style>
  <w:style w:type="character" w:customStyle="1" w:styleId="CommentSubjectChar">
    <w:name w:val="Comment Subject Char"/>
    <w:link w:val="CommentSubject"/>
    <w:uiPriority w:val="99"/>
    <w:semiHidden/>
    <w:rsid w:val="00C3067D"/>
    <w:rPr>
      <w:b/>
      <w:bCs/>
      <w:lang w:val="lv-LV"/>
    </w:rPr>
  </w:style>
  <w:style w:type="paragraph" w:styleId="DocumentMap">
    <w:name w:val="Document Map"/>
    <w:basedOn w:val="Normal"/>
    <w:semiHidden/>
    <w:rsid w:val="00840928"/>
    <w:pPr>
      <w:shd w:val="clear" w:color="auto" w:fill="000080"/>
    </w:pPr>
    <w:rPr>
      <w:rFonts w:ascii="Tahoma" w:hAnsi="Tahoma" w:cs="Tahoma"/>
      <w:sz w:val="20"/>
      <w:szCs w:val="20"/>
    </w:rPr>
  </w:style>
  <w:style w:type="character" w:styleId="FollowedHyperlink">
    <w:name w:val="FollowedHyperlink"/>
    <w:uiPriority w:val="99"/>
    <w:semiHidden/>
    <w:unhideWhenUsed/>
    <w:rsid w:val="00283A5E"/>
    <w:rPr>
      <w:color w:val="800080"/>
      <w:u w:val="single"/>
    </w:rPr>
  </w:style>
  <w:style w:type="paragraph" w:styleId="NoSpacing">
    <w:name w:val="No Spacing"/>
    <w:uiPriority w:val="1"/>
    <w:qFormat/>
    <w:rsid w:val="000B1EE4"/>
    <w:rPr>
      <w:sz w:val="24"/>
      <w:szCs w:val="24"/>
      <w:lang w:val="en-US" w:eastAsia="en-US"/>
    </w:rPr>
  </w:style>
  <w:style w:type="paragraph" w:styleId="Revision">
    <w:name w:val="Revision"/>
    <w:hidden/>
    <w:uiPriority w:val="99"/>
    <w:semiHidden/>
    <w:rsid w:val="00472F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47924">
      <w:bodyDiv w:val="1"/>
      <w:marLeft w:val="0"/>
      <w:marRight w:val="0"/>
      <w:marTop w:val="0"/>
      <w:marBottom w:val="0"/>
      <w:divBdr>
        <w:top w:val="none" w:sz="0" w:space="0" w:color="auto"/>
        <w:left w:val="none" w:sz="0" w:space="0" w:color="auto"/>
        <w:bottom w:val="none" w:sz="0" w:space="0" w:color="auto"/>
        <w:right w:val="none" w:sz="0" w:space="0" w:color="auto"/>
      </w:divBdr>
      <w:divsChild>
        <w:div w:id="64450822">
          <w:marLeft w:val="0"/>
          <w:marRight w:val="0"/>
          <w:marTop w:val="0"/>
          <w:marBottom w:val="0"/>
          <w:divBdr>
            <w:top w:val="none" w:sz="0" w:space="0" w:color="auto"/>
            <w:left w:val="none" w:sz="0" w:space="0" w:color="auto"/>
            <w:bottom w:val="none" w:sz="0" w:space="0" w:color="auto"/>
            <w:right w:val="none" w:sz="0" w:space="0" w:color="auto"/>
          </w:divBdr>
        </w:div>
        <w:div w:id="219363884">
          <w:marLeft w:val="0"/>
          <w:marRight w:val="0"/>
          <w:marTop w:val="0"/>
          <w:marBottom w:val="0"/>
          <w:divBdr>
            <w:top w:val="none" w:sz="0" w:space="0" w:color="auto"/>
            <w:left w:val="none" w:sz="0" w:space="0" w:color="auto"/>
            <w:bottom w:val="none" w:sz="0" w:space="0" w:color="auto"/>
            <w:right w:val="none" w:sz="0" w:space="0" w:color="auto"/>
          </w:divBdr>
        </w:div>
        <w:div w:id="391082866">
          <w:marLeft w:val="0"/>
          <w:marRight w:val="0"/>
          <w:marTop w:val="0"/>
          <w:marBottom w:val="0"/>
          <w:divBdr>
            <w:top w:val="none" w:sz="0" w:space="0" w:color="auto"/>
            <w:left w:val="none" w:sz="0" w:space="0" w:color="auto"/>
            <w:bottom w:val="none" w:sz="0" w:space="0" w:color="auto"/>
            <w:right w:val="none" w:sz="0" w:space="0" w:color="auto"/>
          </w:divBdr>
        </w:div>
        <w:div w:id="458769444">
          <w:marLeft w:val="0"/>
          <w:marRight w:val="0"/>
          <w:marTop w:val="0"/>
          <w:marBottom w:val="0"/>
          <w:divBdr>
            <w:top w:val="none" w:sz="0" w:space="0" w:color="auto"/>
            <w:left w:val="none" w:sz="0" w:space="0" w:color="auto"/>
            <w:bottom w:val="none" w:sz="0" w:space="0" w:color="auto"/>
            <w:right w:val="none" w:sz="0" w:space="0" w:color="auto"/>
          </w:divBdr>
        </w:div>
        <w:div w:id="907885670">
          <w:marLeft w:val="0"/>
          <w:marRight w:val="0"/>
          <w:marTop w:val="0"/>
          <w:marBottom w:val="0"/>
          <w:divBdr>
            <w:top w:val="none" w:sz="0" w:space="0" w:color="auto"/>
            <w:left w:val="none" w:sz="0" w:space="0" w:color="auto"/>
            <w:bottom w:val="none" w:sz="0" w:space="0" w:color="auto"/>
            <w:right w:val="none" w:sz="0" w:space="0" w:color="auto"/>
          </w:divBdr>
        </w:div>
        <w:div w:id="1056244466">
          <w:marLeft w:val="0"/>
          <w:marRight w:val="0"/>
          <w:marTop w:val="0"/>
          <w:marBottom w:val="0"/>
          <w:divBdr>
            <w:top w:val="none" w:sz="0" w:space="0" w:color="auto"/>
            <w:left w:val="none" w:sz="0" w:space="0" w:color="auto"/>
            <w:bottom w:val="none" w:sz="0" w:space="0" w:color="auto"/>
            <w:right w:val="none" w:sz="0" w:space="0" w:color="auto"/>
          </w:divBdr>
        </w:div>
        <w:div w:id="2048601491">
          <w:marLeft w:val="0"/>
          <w:marRight w:val="0"/>
          <w:marTop w:val="0"/>
          <w:marBottom w:val="0"/>
          <w:divBdr>
            <w:top w:val="none" w:sz="0" w:space="0" w:color="auto"/>
            <w:left w:val="none" w:sz="0" w:space="0" w:color="auto"/>
            <w:bottom w:val="none" w:sz="0" w:space="0" w:color="auto"/>
            <w:right w:val="none" w:sz="0" w:space="0" w:color="auto"/>
          </w:divBdr>
        </w:div>
      </w:divsChild>
    </w:div>
    <w:div w:id="570964234">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sChild>
        <w:div w:id="20740150">
          <w:marLeft w:val="0"/>
          <w:marRight w:val="0"/>
          <w:marTop w:val="0"/>
          <w:marBottom w:val="0"/>
          <w:divBdr>
            <w:top w:val="none" w:sz="0" w:space="0" w:color="auto"/>
            <w:left w:val="none" w:sz="0" w:space="0" w:color="auto"/>
            <w:bottom w:val="none" w:sz="0" w:space="0" w:color="auto"/>
            <w:right w:val="none" w:sz="0" w:space="0" w:color="auto"/>
          </w:divBdr>
        </w:div>
        <w:div w:id="357196967">
          <w:marLeft w:val="0"/>
          <w:marRight w:val="0"/>
          <w:marTop w:val="0"/>
          <w:marBottom w:val="0"/>
          <w:divBdr>
            <w:top w:val="none" w:sz="0" w:space="0" w:color="auto"/>
            <w:left w:val="none" w:sz="0" w:space="0" w:color="auto"/>
            <w:bottom w:val="none" w:sz="0" w:space="0" w:color="auto"/>
            <w:right w:val="none" w:sz="0" w:space="0" w:color="auto"/>
          </w:divBdr>
        </w:div>
        <w:div w:id="871500500">
          <w:marLeft w:val="0"/>
          <w:marRight w:val="0"/>
          <w:marTop w:val="0"/>
          <w:marBottom w:val="0"/>
          <w:divBdr>
            <w:top w:val="none" w:sz="0" w:space="0" w:color="auto"/>
            <w:left w:val="none" w:sz="0" w:space="0" w:color="auto"/>
            <w:bottom w:val="none" w:sz="0" w:space="0" w:color="auto"/>
            <w:right w:val="none" w:sz="0" w:space="0" w:color="auto"/>
          </w:divBdr>
        </w:div>
        <w:div w:id="1143155722">
          <w:marLeft w:val="0"/>
          <w:marRight w:val="0"/>
          <w:marTop w:val="0"/>
          <w:marBottom w:val="0"/>
          <w:divBdr>
            <w:top w:val="none" w:sz="0" w:space="0" w:color="auto"/>
            <w:left w:val="none" w:sz="0" w:space="0" w:color="auto"/>
            <w:bottom w:val="none" w:sz="0" w:space="0" w:color="auto"/>
            <w:right w:val="none" w:sz="0" w:space="0" w:color="auto"/>
          </w:divBdr>
        </w:div>
        <w:div w:id="1537739696">
          <w:marLeft w:val="0"/>
          <w:marRight w:val="0"/>
          <w:marTop w:val="0"/>
          <w:marBottom w:val="0"/>
          <w:divBdr>
            <w:top w:val="none" w:sz="0" w:space="0" w:color="auto"/>
            <w:left w:val="none" w:sz="0" w:space="0" w:color="auto"/>
            <w:bottom w:val="none" w:sz="0" w:space="0" w:color="auto"/>
            <w:right w:val="none" w:sz="0" w:space="0" w:color="auto"/>
          </w:divBdr>
        </w:div>
        <w:div w:id="1604220033">
          <w:marLeft w:val="0"/>
          <w:marRight w:val="0"/>
          <w:marTop w:val="0"/>
          <w:marBottom w:val="0"/>
          <w:divBdr>
            <w:top w:val="none" w:sz="0" w:space="0" w:color="auto"/>
            <w:left w:val="none" w:sz="0" w:space="0" w:color="auto"/>
            <w:bottom w:val="none" w:sz="0" w:space="0" w:color="auto"/>
            <w:right w:val="none" w:sz="0" w:space="0" w:color="auto"/>
          </w:divBdr>
        </w:div>
        <w:div w:id="1891920963">
          <w:marLeft w:val="0"/>
          <w:marRight w:val="0"/>
          <w:marTop w:val="0"/>
          <w:marBottom w:val="0"/>
          <w:divBdr>
            <w:top w:val="none" w:sz="0" w:space="0" w:color="auto"/>
            <w:left w:val="none" w:sz="0" w:space="0" w:color="auto"/>
            <w:bottom w:val="none" w:sz="0" w:space="0" w:color="auto"/>
            <w:right w:val="none" w:sz="0" w:space="0" w:color="auto"/>
          </w:divBdr>
        </w:div>
      </w:divsChild>
    </w:div>
    <w:div w:id="1863207496">
      <w:bodyDiv w:val="1"/>
      <w:marLeft w:val="0"/>
      <w:marRight w:val="0"/>
      <w:marTop w:val="0"/>
      <w:marBottom w:val="0"/>
      <w:divBdr>
        <w:top w:val="none" w:sz="0" w:space="0" w:color="auto"/>
        <w:left w:val="none" w:sz="0" w:space="0" w:color="auto"/>
        <w:bottom w:val="none" w:sz="0" w:space="0" w:color="auto"/>
        <w:right w:val="none" w:sz="0" w:space="0" w:color="auto"/>
      </w:divBdr>
      <w:divsChild>
        <w:div w:id="361830118">
          <w:marLeft w:val="375"/>
          <w:marRight w:val="375"/>
          <w:marTop w:val="0"/>
          <w:marBottom w:val="0"/>
          <w:divBdr>
            <w:top w:val="none" w:sz="0" w:space="0" w:color="auto"/>
            <w:left w:val="none" w:sz="0" w:space="0" w:color="auto"/>
            <w:bottom w:val="none" w:sz="0" w:space="0" w:color="auto"/>
            <w:right w:val="none" w:sz="0" w:space="0" w:color="auto"/>
          </w:divBdr>
        </w:div>
      </w:divsChild>
    </w:div>
  </w:divs>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mailto:Janis.Berzins@mail.com" TargetMode="External"/><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lpir.nist.gov/related_projects/muc/proceedings/ne_task.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s.pinnis\Desktop\&#352;ablons%20-%20TILDE%20V_0_02%20(tehniskiem%20dokumentiem)%20-%20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4C8D3-E517-43A4-90C6-4A4B92A0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Šablons - TILDE V_0_02 (tehniskiem dokumentiem) - EN.dotx</Template>
  <TotalTime>16008</TotalTime>
  <Pages>19</Pages>
  <Words>4374</Words>
  <Characters>23932</Characters>
  <Application>Microsoft Office Word</Application>
  <DocSecurity>0</DocSecurity>
  <Lines>543</Lines>
  <Paragraphs>382</Paragraphs>
  <ScaleCrop>false</ScaleCrop>
  <HeadingPairs>
    <vt:vector size="2" baseType="variant">
      <vt:variant>
        <vt:lpstr>Title</vt:lpstr>
      </vt:variant>
      <vt:variant>
        <vt:i4>1</vt:i4>
      </vt:variant>
    </vt:vector>
  </HeadingPairs>
  <TitlesOfParts>
    <vt:vector size="1" baseType="lpstr">
      <vt:lpstr>NE Markup Guidelines</vt:lpstr>
    </vt:vector>
  </TitlesOfParts>
  <Company/>
  <LinksUpToDate>false</LinksUpToDate>
  <CharactersWithSpaces>27924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 Markup Guidelines</dc:title>
  <dc:creator>Mārcis Pinnis</dc:creator>
  <cp:lastModifiedBy>Mārcis Pinnis</cp:lastModifiedBy>
  <cp:revision>71</cp:revision>
  <dcterms:created xsi:type="dcterms:W3CDTF">2011-04-13T11:56:00Z</dcterms:created>
  <dcterms:modified xsi:type="dcterms:W3CDTF">2011-06-07T08:07:00Z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ja">
    <vt:lpwstr>0.04</vt:lpwstr>
  </property>
  <property fmtid="{D5CDD505-2E9C-101B-9397-08002B2CF9AE}" pid="3" name="Apstiprināts">
    <vt:lpwstr>-</vt:lpwstr>
  </property>
</Properties>
</file>